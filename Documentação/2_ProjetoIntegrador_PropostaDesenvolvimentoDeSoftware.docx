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344E" w:rsidRDefault="0039344E" w:rsidP="0039344E">
      <w:pPr>
        <w:widowControl w:val="0"/>
        <w:autoSpaceDE w:val="0"/>
        <w:autoSpaceDN w:val="0"/>
        <w:adjustRightInd w:val="0"/>
        <w:spacing w:after="0" w:line="240" w:lineRule="auto"/>
        <w:jc w:val="center"/>
        <w:rPr>
          <w:rFonts w:ascii="Arial" w:hAnsi="Arial" w:cs="Arial"/>
          <w:b/>
          <w:bCs/>
          <w:sz w:val="36"/>
          <w:szCs w:val="36"/>
        </w:rPr>
      </w:pPr>
    </w:p>
    <w:p w:rsidR="0039344E" w:rsidRPr="00D70F85" w:rsidRDefault="004F013D" w:rsidP="0039344E">
      <w:pPr>
        <w:widowControl w:val="0"/>
        <w:autoSpaceDE w:val="0"/>
        <w:autoSpaceDN w:val="0"/>
        <w:adjustRightInd w:val="0"/>
        <w:spacing w:after="0" w:line="240" w:lineRule="auto"/>
        <w:jc w:val="center"/>
        <w:rPr>
          <w:rFonts w:ascii="Arial" w:hAnsi="Arial" w:cs="Arial"/>
          <w:sz w:val="24"/>
          <w:szCs w:val="24"/>
        </w:rPr>
      </w:pPr>
      <w:r>
        <w:rPr>
          <w:rFonts w:ascii="Arial" w:hAnsi="Arial" w:cs="Arial"/>
          <w:b/>
          <w:bCs/>
          <w:sz w:val="36"/>
          <w:szCs w:val="36"/>
        </w:rPr>
        <w:t xml:space="preserve">ESPECIFICAÇÃO E </w:t>
      </w:r>
      <w:r w:rsidR="0039344E">
        <w:rPr>
          <w:rFonts w:ascii="Arial" w:hAnsi="Arial" w:cs="Arial"/>
          <w:b/>
          <w:bCs/>
          <w:sz w:val="36"/>
          <w:szCs w:val="36"/>
        </w:rPr>
        <w:t>P</w:t>
      </w:r>
      <w:r w:rsidR="0039344E" w:rsidRPr="00D70F85">
        <w:rPr>
          <w:rFonts w:ascii="Arial" w:hAnsi="Arial" w:cs="Arial"/>
          <w:b/>
          <w:bCs/>
          <w:sz w:val="36"/>
          <w:szCs w:val="36"/>
        </w:rPr>
        <w:t>RO</w:t>
      </w:r>
      <w:r>
        <w:rPr>
          <w:rFonts w:ascii="Arial" w:hAnsi="Arial" w:cs="Arial"/>
          <w:b/>
          <w:bCs/>
          <w:sz w:val="36"/>
          <w:szCs w:val="36"/>
        </w:rPr>
        <w:t>JETO</w:t>
      </w:r>
      <w:r w:rsidR="0039344E" w:rsidRPr="00D70F85">
        <w:rPr>
          <w:rFonts w:ascii="Arial" w:hAnsi="Arial" w:cs="Arial"/>
          <w:b/>
          <w:bCs/>
          <w:sz w:val="36"/>
          <w:szCs w:val="36"/>
        </w:rPr>
        <w:t xml:space="preserve"> DE </w:t>
      </w:r>
      <w:r w:rsidR="005F6B55">
        <w:rPr>
          <w:rFonts w:ascii="Arial" w:hAnsi="Arial" w:cs="Arial"/>
          <w:b/>
          <w:bCs/>
          <w:sz w:val="36"/>
          <w:szCs w:val="36"/>
        </w:rPr>
        <w:t>DE</w:t>
      </w:r>
      <w:r w:rsidR="00C14089">
        <w:rPr>
          <w:rFonts w:ascii="Arial" w:hAnsi="Arial" w:cs="Arial"/>
          <w:b/>
          <w:bCs/>
          <w:sz w:val="36"/>
          <w:szCs w:val="36"/>
        </w:rPr>
        <w:t>SE</w:t>
      </w:r>
      <w:r w:rsidR="005F6B55">
        <w:rPr>
          <w:rFonts w:ascii="Arial" w:hAnsi="Arial" w:cs="Arial"/>
          <w:b/>
          <w:bCs/>
          <w:sz w:val="36"/>
          <w:szCs w:val="36"/>
        </w:rPr>
        <w:t>NVOLVIMENTO DE SOFTWARE</w:t>
      </w:r>
    </w:p>
    <w:p w:rsidR="0039344E" w:rsidRDefault="0039344E" w:rsidP="0039344E">
      <w:pPr>
        <w:pStyle w:val="Default"/>
        <w:rPr>
          <w:rFonts w:ascii="Arial" w:hAnsi="Arial" w:cs="Arial"/>
          <w:color w:val="auto"/>
          <w:sz w:val="19"/>
          <w:szCs w:val="19"/>
        </w:rPr>
      </w:pPr>
    </w:p>
    <w:p w:rsidR="0039344E" w:rsidRDefault="0039344E" w:rsidP="0039344E">
      <w:pPr>
        <w:pStyle w:val="Default"/>
        <w:rPr>
          <w:rFonts w:ascii="Arial" w:hAnsi="Arial" w:cs="Arial"/>
          <w:b/>
          <w:bCs/>
          <w:color w:val="auto"/>
          <w:sz w:val="19"/>
          <w:szCs w:val="19"/>
        </w:rPr>
      </w:pPr>
    </w:p>
    <w:p w:rsidR="0039344E" w:rsidRPr="00D70F85" w:rsidRDefault="0039344E" w:rsidP="006563E8">
      <w:pPr>
        <w:pStyle w:val="Default"/>
        <w:numPr>
          <w:ilvl w:val="0"/>
          <w:numId w:val="5"/>
        </w:numPr>
        <w:rPr>
          <w:rFonts w:ascii="Arial" w:hAnsi="Arial" w:cs="Arial"/>
          <w:b/>
          <w:bCs/>
          <w:color w:val="auto"/>
        </w:rPr>
      </w:pPr>
      <w:r w:rsidRPr="00D70F85">
        <w:rPr>
          <w:rFonts w:ascii="Arial" w:hAnsi="Arial" w:cs="Arial"/>
          <w:b/>
          <w:bCs/>
          <w:color w:val="auto"/>
        </w:rPr>
        <w:t xml:space="preserve">DADOS DE IDENTIFICAÇÃO </w:t>
      </w:r>
    </w:p>
    <w:p w:rsidR="0039344E" w:rsidRPr="00D70F85" w:rsidRDefault="0039344E" w:rsidP="0039344E">
      <w:pPr>
        <w:pStyle w:val="Default"/>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Título do Projeto </w:t>
      </w:r>
    </w:p>
    <w:p w:rsidR="0039344E" w:rsidRPr="00D70F85" w:rsidRDefault="00256B10" w:rsidP="0039344E">
      <w:pPr>
        <w:pStyle w:val="Default"/>
        <w:ind w:left="360"/>
        <w:rPr>
          <w:rFonts w:ascii="Arial" w:hAnsi="Arial" w:cs="Arial"/>
          <w:color w:val="auto"/>
        </w:rPr>
      </w:pPr>
      <w:r>
        <w:rPr>
          <w:rFonts w:ascii="Arial" w:hAnsi="Arial" w:cs="Arial"/>
          <w:color w:val="auto"/>
        </w:rPr>
        <w:t>Sistema para Controle de tarefas internas de um setor imobiliário.</w:t>
      </w:r>
    </w:p>
    <w:p w:rsidR="0039344E" w:rsidRPr="00D70F85" w:rsidRDefault="0039344E" w:rsidP="0039344E">
      <w:pPr>
        <w:pStyle w:val="Default"/>
        <w:ind w:left="360"/>
        <w:rPr>
          <w:rFonts w:ascii="Arial" w:hAnsi="Arial" w:cs="Arial"/>
          <w:color w:val="auto"/>
        </w:rPr>
      </w:pPr>
    </w:p>
    <w:p w:rsidR="0039344E" w:rsidRPr="00D70F85" w:rsidRDefault="0039344E" w:rsidP="0039344E">
      <w:pPr>
        <w:pStyle w:val="Default"/>
        <w:numPr>
          <w:ilvl w:val="1"/>
          <w:numId w:val="1"/>
        </w:numPr>
        <w:rPr>
          <w:rFonts w:ascii="Arial" w:hAnsi="Arial" w:cs="Arial"/>
          <w:b/>
          <w:bCs/>
          <w:color w:val="auto"/>
        </w:rPr>
      </w:pPr>
      <w:r w:rsidRPr="00D70F85">
        <w:rPr>
          <w:rFonts w:ascii="Arial" w:hAnsi="Arial" w:cs="Arial"/>
          <w:b/>
          <w:bCs/>
          <w:color w:val="auto"/>
        </w:rPr>
        <w:t xml:space="preserve">Responsável pelo Projeto </w:t>
      </w:r>
    </w:p>
    <w:p w:rsidR="0039344E" w:rsidRPr="00D70F85" w:rsidRDefault="00256B10" w:rsidP="0039344E">
      <w:pPr>
        <w:pStyle w:val="Default"/>
        <w:ind w:firstLine="360"/>
        <w:rPr>
          <w:rFonts w:ascii="Arial" w:hAnsi="Arial" w:cs="Arial"/>
          <w:color w:val="auto"/>
        </w:rPr>
      </w:pPr>
      <w:r>
        <w:rPr>
          <w:rFonts w:ascii="Arial" w:hAnsi="Arial" w:cs="Arial"/>
          <w:i/>
          <w:iCs/>
          <w:color w:val="auto"/>
        </w:rPr>
        <w:t xml:space="preserve">Igor Camargo </w:t>
      </w:r>
      <w:proofErr w:type="spellStart"/>
      <w:r>
        <w:rPr>
          <w:rFonts w:ascii="Arial" w:hAnsi="Arial" w:cs="Arial"/>
          <w:i/>
          <w:iCs/>
          <w:color w:val="auto"/>
        </w:rPr>
        <w:t>Moiano</w:t>
      </w:r>
      <w:proofErr w:type="spellEnd"/>
      <w:r w:rsidR="0039344E" w:rsidRPr="00D70F85">
        <w:rPr>
          <w:rFonts w:ascii="Arial" w:hAnsi="Arial" w:cs="Arial"/>
          <w:i/>
          <w:iCs/>
          <w:color w:val="auto"/>
        </w:rPr>
        <w:t xml:space="preserve"> </w:t>
      </w:r>
    </w:p>
    <w:p w:rsidR="0039344E" w:rsidRPr="00D70F85" w:rsidRDefault="00256B10" w:rsidP="0039344E">
      <w:pPr>
        <w:pStyle w:val="Default"/>
        <w:ind w:firstLine="360"/>
        <w:rPr>
          <w:rFonts w:ascii="Arial" w:hAnsi="Arial" w:cs="Arial"/>
          <w:i/>
          <w:iCs/>
          <w:color w:val="auto"/>
        </w:rPr>
      </w:pPr>
      <w:r>
        <w:rPr>
          <w:rFonts w:ascii="Arial" w:hAnsi="Arial" w:cs="Arial"/>
          <w:i/>
          <w:iCs/>
          <w:color w:val="auto"/>
        </w:rPr>
        <w:t>Igor.moiano@hotmail.com</w:t>
      </w:r>
      <w:r w:rsidR="0039344E" w:rsidRPr="00D70F85">
        <w:rPr>
          <w:rFonts w:ascii="Arial" w:hAnsi="Arial" w:cs="Arial"/>
          <w:i/>
          <w:iCs/>
          <w:color w:val="auto"/>
        </w:rPr>
        <w:t xml:space="preserve"> </w:t>
      </w:r>
    </w:p>
    <w:p w:rsidR="0039344E" w:rsidRPr="00D70F85" w:rsidRDefault="0039344E" w:rsidP="0039344E">
      <w:pPr>
        <w:pStyle w:val="Default"/>
        <w:ind w:firstLine="360"/>
        <w:rPr>
          <w:rFonts w:ascii="Arial" w:hAnsi="Arial" w:cs="Arial"/>
          <w:color w:val="auto"/>
        </w:rPr>
      </w:pPr>
    </w:p>
    <w:p w:rsidR="0039344E" w:rsidRPr="00D70F85" w:rsidRDefault="0039344E" w:rsidP="0039344E">
      <w:pPr>
        <w:pStyle w:val="Default"/>
        <w:ind w:left="360"/>
        <w:rPr>
          <w:rFonts w:ascii="Arial" w:hAnsi="Arial" w:cs="Arial"/>
          <w:b/>
          <w:bCs/>
          <w:color w:val="auto"/>
        </w:rPr>
      </w:pPr>
    </w:p>
    <w:p w:rsidR="0039344E" w:rsidRPr="008209E6" w:rsidRDefault="0039344E" w:rsidP="006563E8">
      <w:pPr>
        <w:pStyle w:val="Default"/>
        <w:numPr>
          <w:ilvl w:val="0"/>
          <w:numId w:val="1"/>
        </w:numPr>
        <w:rPr>
          <w:rFonts w:ascii="Arial" w:hAnsi="Arial" w:cs="Arial"/>
          <w:b/>
          <w:color w:val="auto"/>
        </w:rPr>
      </w:pPr>
      <w:r w:rsidRPr="006563E8">
        <w:rPr>
          <w:rFonts w:ascii="Arial" w:hAnsi="Arial" w:cs="Arial"/>
          <w:b/>
          <w:bCs/>
          <w:color w:val="auto"/>
        </w:rPr>
        <w:t xml:space="preserve"> OBJETIVOS </w:t>
      </w:r>
    </w:p>
    <w:p w:rsidR="0039344E" w:rsidRPr="000A773C" w:rsidRDefault="00256B10" w:rsidP="000A773C">
      <w:pPr>
        <w:pStyle w:val="Default"/>
        <w:ind w:firstLine="360"/>
        <w:jc w:val="both"/>
        <w:rPr>
          <w:rFonts w:ascii="Arial" w:hAnsi="Arial" w:cs="Arial"/>
          <w:color w:val="auto"/>
        </w:rPr>
      </w:pPr>
      <w:r w:rsidRPr="000A773C">
        <w:rPr>
          <w:rFonts w:ascii="Arial" w:hAnsi="Arial" w:cs="Arial"/>
          <w:iCs/>
          <w:color w:val="auto"/>
        </w:rPr>
        <w:t>O sistema tem como principal objetivo ser capaz de manter o controle de fluxo de atividades individual de usuários, também disponibilizando acesso restrito a funcionalidades para determinados níveis de usuário.</w:t>
      </w:r>
    </w:p>
    <w:p w:rsidR="009747A8" w:rsidRDefault="009747A8" w:rsidP="009747A8">
      <w:pPr>
        <w:pStyle w:val="Default"/>
        <w:ind w:left="360"/>
        <w:rPr>
          <w:rFonts w:ascii="Arial" w:hAnsi="Arial" w:cs="Arial"/>
          <w:b/>
          <w:bCs/>
          <w:color w:val="auto"/>
        </w:rPr>
      </w:pPr>
    </w:p>
    <w:p w:rsidR="0039344E" w:rsidRPr="006563E8" w:rsidRDefault="0039344E" w:rsidP="006563E8">
      <w:pPr>
        <w:pStyle w:val="Default"/>
        <w:numPr>
          <w:ilvl w:val="0"/>
          <w:numId w:val="1"/>
        </w:numPr>
        <w:rPr>
          <w:rFonts w:ascii="Arial" w:hAnsi="Arial" w:cs="Arial"/>
          <w:b/>
          <w:bCs/>
          <w:color w:val="auto"/>
        </w:rPr>
      </w:pPr>
      <w:r w:rsidRPr="00D70F85">
        <w:rPr>
          <w:rFonts w:ascii="Arial" w:hAnsi="Arial" w:cs="Arial"/>
          <w:b/>
          <w:bCs/>
          <w:color w:val="auto"/>
        </w:rPr>
        <w:t xml:space="preserve"> ESPECIFICAÇÃO </w:t>
      </w:r>
      <w:r w:rsidR="00252EEB">
        <w:rPr>
          <w:rFonts w:ascii="Arial" w:hAnsi="Arial" w:cs="Arial"/>
          <w:b/>
          <w:bCs/>
          <w:color w:val="auto"/>
        </w:rPr>
        <w:t xml:space="preserve">INICIAL </w:t>
      </w:r>
      <w:r w:rsidRPr="00D70F85">
        <w:rPr>
          <w:rFonts w:ascii="Arial" w:hAnsi="Arial" w:cs="Arial"/>
          <w:b/>
          <w:bCs/>
          <w:color w:val="auto"/>
        </w:rPr>
        <w:t>DOS REQUISITOS</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color w:val="auto"/>
        </w:rPr>
      </w:pPr>
      <w:r w:rsidRPr="006563E8">
        <w:rPr>
          <w:rFonts w:ascii="Arial" w:hAnsi="Arial" w:cs="Arial"/>
          <w:b/>
          <w:bCs/>
          <w:color w:val="auto"/>
        </w:rPr>
        <w:t xml:space="preserve">Método de </w:t>
      </w:r>
      <w:r w:rsidR="004F013D" w:rsidRPr="006563E8">
        <w:rPr>
          <w:rFonts w:ascii="Arial" w:hAnsi="Arial" w:cs="Arial"/>
          <w:b/>
          <w:bCs/>
          <w:color w:val="auto"/>
        </w:rPr>
        <w:t xml:space="preserve">Levantamento </w:t>
      </w:r>
      <w:r w:rsidRPr="006563E8">
        <w:rPr>
          <w:rFonts w:ascii="Arial" w:hAnsi="Arial" w:cs="Arial"/>
          <w:b/>
          <w:bCs/>
          <w:color w:val="auto"/>
        </w:rPr>
        <w:t xml:space="preserve">de Requisitos </w:t>
      </w:r>
    </w:p>
    <w:p w:rsidR="000E5709" w:rsidRPr="000A773C" w:rsidRDefault="00256B10" w:rsidP="000A773C">
      <w:pPr>
        <w:pStyle w:val="Default"/>
        <w:ind w:firstLine="360"/>
        <w:jc w:val="both"/>
        <w:rPr>
          <w:rFonts w:ascii="Arial" w:hAnsi="Arial" w:cs="Arial"/>
          <w:iCs/>
          <w:color w:val="auto"/>
        </w:rPr>
        <w:sectPr w:rsidR="000E5709" w:rsidRPr="000A773C" w:rsidSect="000E5709">
          <w:headerReference w:type="default" r:id="rId9"/>
          <w:footerReference w:type="default" r:id="rId10"/>
          <w:pgSz w:w="11906" w:h="16838"/>
          <w:pgMar w:top="1134" w:right="1701" w:bottom="1418" w:left="1701" w:header="709" w:footer="709" w:gutter="0"/>
          <w:cols w:space="708"/>
          <w:docGrid w:linePitch="360"/>
        </w:sectPr>
      </w:pPr>
      <w:r w:rsidRPr="000A773C">
        <w:rPr>
          <w:rFonts w:ascii="Arial" w:hAnsi="Arial" w:cs="Arial"/>
          <w:iCs/>
          <w:color w:val="auto"/>
        </w:rPr>
        <w:t xml:space="preserve">Os requisitos serão coletados através da perspectiva de </w:t>
      </w:r>
      <w:proofErr w:type="gramStart"/>
      <w:r w:rsidRPr="000A773C">
        <w:rPr>
          <w:rFonts w:ascii="Arial" w:hAnsi="Arial" w:cs="Arial"/>
          <w:iCs/>
          <w:color w:val="auto"/>
        </w:rPr>
        <w:t>um(</w:t>
      </w:r>
      <w:proofErr w:type="gramEnd"/>
      <w:r w:rsidRPr="000A773C">
        <w:rPr>
          <w:rFonts w:ascii="Arial" w:hAnsi="Arial" w:cs="Arial"/>
          <w:iCs/>
          <w:color w:val="auto"/>
        </w:rPr>
        <w:t xml:space="preserve">a) gerente de uma imobiliária, pois este cargo tende a definir tarefas e realizar tarefas, sendo assim será realizados perguntas quanto a tipos de atividades o(a) entrevistado(a) tende a realizar e a definir para </w:t>
      </w:r>
      <w:r w:rsidR="000A773C">
        <w:rPr>
          <w:rFonts w:ascii="Arial" w:hAnsi="Arial" w:cs="Arial"/>
          <w:iCs/>
          <w:color w:val="auto"/>
        </w:rPr>
        <w:t xml:space="preserve">que seus subordinados tenham de </w:t>
      </w:r>
      <w:r w:rsidRPr="000A773C">
        <w:rPr>
          <w:rFonts w:ascii="Arial" w:hAnsi="Arial" w:cs="Arial"/>
          <w:iCs/>
          <w:color w:val="auto"/>
        </w:rPr>
        <w:t>realizar.</w:t>
      </w:r>
    </w:p>
    <w:p w:rsidR="001415B4" w:rsidRDefault="001415B4" w:rsidP="0039344E">
      <w:pPr>
        <w:pStyle w:val="Default"/>
        <w:rPr>
          <w:rFonts w:ascii="Arial" w:hAnsi="Arial" w:cs="Arial"/>
          <w:i/>
          <w:iCs/>
          <w:color w:val="auto"/>
        </w:rPr>
      </w:pPr>
    </w:p>
    <w:p w:rsidR="001415B4" w:rsidRDefault="009747A8" w:rsidP="001415B4">
      <w:pPr>
        <w:pStyle w:val="Default"/>
        <w:numPr>
          <w:ilvl w:val="1"/>
          <w:numId w:val="1"/>
        </w:numPr>
        <w:rPr>
          <w:rFonts w:ascii="Arial" w:hAnsi="Arial" w:cs="Arial"/>
          <w:b/>
          <w:bCs/>
          <w:color w:val="auto"/>
        </w:rPr>
      </w:pPr>
      <w:r>
        <w:rPr>
          <w:rFonts w:ascii="Arial" w:hAnsi="Arial" w:cs="Arial"/>
          <w:b/>
          <w:bCs/>
          <w:color w:val="auto"/>
        </w:rPr>
        <w:t>Lista de funcionalidades</w:t>
      </w:r>
    </w:p>
    <w:p w:rsidR="00252EEB" w:rsidRDefault="00252EEB" w:rsidP="00252EEB">
      <w:pPr>
        <w:pStyle w:val="Default"/>
        <w:ind w:left="360"/>
        <w:jc w:val="both"/>
        <w:rPr>
          <w:rFonts w:ascii="Arial" w:hAnsi="Arial" w:cs="Arial"/>
          <w:i/>
          <w:iCs/>
          <w:color w:val="auto"/>
        </w:rPr>
      </w:pPr>
      <w:r w:rsidRPr="00D219A9">
        <w:rPr>
          <w:rFonts w:ascii="Arial" w:hAnsi="Arial" w:cs="Arial"/>
          <w:i/>
          <w:iCs/>
          <w:color w:val="auto"/>
        </w:rPr>
        <w:t>Obter a lista de fun</w:t>
      </w:r>
      <w:r>
        <w:rPr>
          <w:rFonts w:ascii="Arial" w:hAnsi="Arial" w:cs="Arial"/>
          <w:i/>
          <w:iCs/>
          <w:color w:val="auto"/>
        </w:rPr>
        <w:t>cionalidades</w:t>
      </w:r>
      <w:r w:rsidRPr="00D219A9">
        <w:rPr>
          <w:rFonts w:ascii="Arial" w:hAnsi="Arial" w:cs="Arial"/>
          <w:i/>
          <w:iCs/>
          <w:color w:val="auto"/>
        </w:rPr>
        <w:t xml:space="preserve"> principais que irão compor o sistema em desenvolvimento.</w:t>
      </w:r>
      <w:r>
        <w:rPr>
          <w:rFonts w:ascii="Arial" w:hAnsi="Arial" w:cs="Arial"/>
          <w:i/>
          <w:iCs/>
          <w:color w:val="auto"/>
        </w:rPr>
        <w:t xml:space="preserve"> Na tabela a seguir existem dois exemplos de funcionalidades para um sistema </w:t>
      </w:r>
      <w:r w:rsidRPr="00D219A9">
        <w:rPr>
          <w:rFonts w:ascii="Arial" w:hAnsi="Arial" w:cs="Arial"/>
          <w:i/>
          <w:iCs/>
          <w:color w:val="auto"/>
        </w:rPr>
        <w:t>de apoio informatizado ao controle de vendas, de estoque, de compra e de fornecedores de uma mercearia.</w:t>
      </w:r>
    </w:p>
    <w:p w:rsidR="00252EEB" w:rsidRPr="00D219A9" w:rsidRDefault="00252EEB" w:rsidP="00252EEB">
      <w:pPr>
        <w:pStyle w:val="Default"/>
        <w:ind w:left="360"/>
        <w:jc w:val="both"/>
        <w:rPr>
          <w:rFonts w:ascii="Arial" w:hAnsi="Arial" w:cs="Arial"/>
          <w:i/>
          <w:iCs/>
          <w:color w:val="auto"/>
        </w:rPr>
      </w:pPr>
    </w:p>
    <w:tbl>
      <w:tblPr>
        <w:tblStyle w:val="Tabelacomgrade"/>
        <w:tblW w:w="0" w:type="auto"/>
        <w:tblInd w:w="250" w:type="dxa"/>
        <w:tblLayout w:type="fixed"/>
        <w:tblLook w:val="04A0" w:firstRow="1" w:lastRow="0" w:firstColumn="1" w:lastColumn="0" w:noHBand="0" w:noVBand="1"/>
      </w:tblPr>
      <w:tblGrid>
        <w:gridCol w:w="992"/>
        <w:gridCol w:w="1560"/>
        <w:gridCol w:w="2976"/>
        <w:gridCol w:w="2931"/>
      </w:tblGrid>
      <w:tr w:rsidR="00252EEB" w:rsidRPr="00D219A9" w:rsidTr="00E764F3">
        <w:tc>
          <w:tcPr>
            <w:tcW w:w="992"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Número de ordem</w:t>
            </w:r>
          </w:p>
        </w:tc>
        <w:tc>
          <w:tcPr>
            <w:tcW w:w="1560" w:type="dxa"/>
          </w:tcPr>
          <w:p w:rsidR="00252EEB" w:rsidRPr="00D219A9" w:rsidRDefault="00252EEB" w:rsidP="00E764F3">
            <w:pPr>
              <w:autoSpaceDE w:val="0"/>
              <w:autoSpaceDN w:val="0"/>
              <w:adjustRightInd w:val="0"/>
              <w:rPr>
                <w:rFonts w:ascii="Times New Roman" w:hAnsi="Times New Roman" w:cs="Times New Roman"/>
                <w:b/>
                <w:bCs/>
                <w:sz w:val="20"/>
                <w:szCs w:val="20"/>
              </w:rPr>
            </w:pPr>
            <w:r>
              <w:rPr>
                <w:rFonts w:ascii="Times New Roman" w:hAnsi="Times New Roman" w:cs="Times New Roman"/>
                <w:b/>
                <w:bCs/>
                <w:sz w:val="20"/>
                <w:szCs w:val="20"/>
              </w:rPr>
              <w:t>Funcionalidade</w:t>
            </w:r>
          </w:p>
        </w:tc>
        <w:tc>
          <w:tcPr>
            <w:tcW w:w="2976"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 xml:space="preserve">Necessidades </w:t>
            </w:r>
          </w:p>
        </w:tc>
        <w:tc>
          <w:tcPr>
            <w:tcW w:w="2931" w:type="dxa"/>
          </w:tcPr>
          <w:p w:rsidR="00252EEB" w:rsidRPr="00D219A9" w:rsidRDefault="00252EEB" w:rsidP="00E764F3">
            <w:pPr>
              <w:autoSpaceDE w:val="0"/>
              <w:autoSpaceDN w:val="0"/>
              <w:adjustRightInd w:val="0"/>
              <w:rPr>
                <w:rFonts w:ascii="Times New Roman" w:hAnsi="Times New Roman" w:cs="Times New Roman"/>
                <w:b/>
                <w:bCs/>
                <w:sz w:val="20"/>
                <w:szCs w:val="20"/>
              </w:rPr>
            </w:pPr>
            <w:r w:rsidRPr="00D219A9">
              <w:rPr>
                <w:rFonts w:ascii="Times New Roman" w:hAnsi="Times New Roman" w:cs="Times New Roman"/>
                <w:b/>
                <w:bCs/>
                <w:sz w:val="20"/>
                <w:szCs w:val="20"/>
              </w:rPr>
              <w:t>Benefícios</w:t>
            </w:r>
          </w:p>
        </w:tc>
      </w:tr>
      <w:tr w:rsidR="00256B10" w:rsidRPr="00D219A9" w:rsidTr="00E764F3">
        <w:tc>
          <w:tcPr>
            <w:tcW w:w="992" w:type="dxa"/>
          </w:tcPr>
          <w:p w:rsidR="00256B10" w:rsidRPr="00203E61" w:rsidRDefault="00256B10" w:rsidP="00DB61E3">
            <w:pPr>
              <w:autoSpaceDE w:val="0"/>
              <w:autoSpaceDN w:val="0"/>
              <w:adjustRightInd w:val="0"/>
              <w:rPr>
                <w:rFonts w:ascii="Times New Roman" w:hAnsi="Times New Roman" w:cs="Times New Roman"/>
                <w:sz w:val="20"/>
                <w:szCs w:val="20"/>
              </w:rPr>
            </w:pPr>
            <w:proofErr w:type="gramStart"/>
            <w:r w:rsidRPr="00203E61">
              <w:rPr>
                <w:rFonts w:ascii="Times New Roman" w:hAnsi="Times New Roman" w:cs="Times New Roman"/>
                <w:sz w:val="20"/>
                <w:szCs w:val="20"/>
              </w:rPr>
              <w:t>1</w:t>
            </w:r>
            <w:proofErr w:type="gramEnd"/>
            <w:r w:rsidRPr="00203E61">
              <w:rPr>
                <w:rFonts w:ascii="Times New Roman" w:hAnsi="Times New Roman" w:cs="Times New Roman"/>
                <w:sz w:val="20"/>
                <w:szCs w:val="20"/>
              </w:rPr>
              <w:t xml:space="preserve"> </w:t>
            </w:r>
          </w:p>
        </w:tc>
        <w:tc>
          <w:tcPr>
            <w:tcW w:w="1560"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Gestão de Tarefas</w:t>
            </w:r>
          </w:p>
        </w:tc>
        <w:tc>
          <w:tcPr>
            <w:tcW w:w="2976"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Controle de tarefas, saber quais tarefas devem ser realizadas.</w:t>
            </w:r>
          </w:p>
        </w:tc>
        <w:tc>
          <w:tcPr>
            <w:tcW w:w="2931"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 xml:space="preserve">Agilidade na definição de tarefas, diminuindo a necessidade </w:t>
            </w:r>
            <w:proofErr w:type="gramStart"/>
            <w:r w:rsidRPr="00203E61">
              <w:rPr>
                <w:rFonts w:ascii="Times New Roman" w:hAnsi="Times New Roman" w:cs="Times New Roman"/>
                <w:sz w:val="20"/>
                <w:szCs w:val="20"/>
              </w:rPr>
              <w:t>d</w:t>
            </w:r>
            <w:r>
              <w:rPr>
                <w:rFonts w:ascii="Times New Roman" w:hAnsi="Times New Roman" w:cs="Times New Roman"/>
                <w:sz w:val="20"/>
                <w:szCs w:val="20"/>
              </w:rPr>
              <w:t>a</w:t>
            </w:r>
            <w:r w:rsidRPr="00203E61">
              <w:rPr>
                <w:rFonts w:ascii="Times New Roman" w:hAnsi="Times New Roman" w:cs="Times New Roman"/>
                <w:sz w:val="20"/>
                <w:szCs w:val="20"/>
              </w:rPr>
              <w:t xml:space="preserve"> pessoa física definir</w:t>
            </w:r>
            <w:proofErr w:type="gramEnd"/>
            <w:r w:rsidRPr="00203E61">
              <w:rPr>
                <w:rFonts w:ascii="Times New Roman" w:hAnsi="Times New Roman" w:cs="Times New Roman"/>
                <w:sz w:val="20"/>
                <w:szCs w:val="20"/>
              </w:rPr>
              <w:t xml:space="preserve"> as tarefas.</w:t>
            </w:r>
          </w:p>
        </w:tc>
      </w:tr>
      <w:tr w:rsidR="00256B10" w:rsidRPr="00D219A9" w:rsidTr="00E764F3">
        <w:tc>
          <w:tcPr>
            <w:tcW w:w="992" w:type="dxa"/>
          </w:tcPr>
          <w:p w:rsidR="00256B10" w:rsidRPr="00203E61" w:rsidRDefault="00256B10" w:rsidP="00DB61E3">
            <w:pPr>
              <w:autoSpaceDE w:val="0"/>
              <w:autoSpaceDN w:val="0"/>
              <w:adjustRightInd w:val="0"/>
              <w:rPr>
                <w:rFonts w:ascii="Times New Roman" w:hAnsi="Times New Roman" w:cs="Times New Roman"/>
                <w:sz w:val="20"/>
                <w:szCs w:val="20"/>
              </w:rPr>
            </w:pPr>
            <w:proofErr w:type="gramStart"/>
            <w:r w:rsidRPr="00203E61">
              <w:rPr>
                <w:rFonts w:ascii="Times New Roman" w:hAnsi="Times New Roman" w:cs="Times New Roman"/>
                <w:sz w:val="20"/>
                <w:szCs w:val="20"/>
              </w:rPr>
              <w:t>2</w:t>
            </w:r>
            <w:proofErr w:type="gramEnd"/>
            <w:r w:rsidRPr="00203E61">
              <w:rPr>
                <w:rFonts w:ascii="Times New Roman" w:hAnsi="Times New Roman" w:cs="Times New Roman"/>
                <w:sz w:val="20"/>
                <w:szCs w:val="20"/>
              </w:rPr>
              <w:t xml:space="preserve"> </w:t>
            </w:r>
          </w:p>
        </w:tc>
        <w:tc>
          <w:tcPr>
            <w:tcW w:w="1560"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Gestão de pessoas</w:t>
            </w:r>
          </w:p>
        </w:tc>
        <w:tc>
          <w:tcPr>
            <w:tcW w:w="2976"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Fornece informações de cada usuário do sistema.</w:t>
            </w:r>
          </w:p>
        </w:tc>
        <w:tc>
          <w:tcPr>
            <w:tcW w:w="2931"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Identifica o que cada usuário esta fazendo e qual atividade deve realizar, tornando o processo de resolução das atividades de forma organizada.</w:t>
            </w:r>
          </w:p>
        </w:tc>
      </w:tr>
      <w:tr w:rsidR="00256B10" w:rsidRPr="00D219A9" w:rsidTr="00E764F3">
        <w:tc>
          <w:tcPr>
            <w:tcW w:w="992" w:type="dxa"/>
          </w:tcPr>
          <w:p w:rsidR="00256B10" w:rsidRPr="00203E61" w:rsidRDefault="00256B10" w:rsidP="00DB61E3">
            <w:pPr>
              <w:autoSpaceDE w:val="0"/>
              <w:autoSpaceDN w:val="0"/>
              <w:adjustRightInd w:val="0"/>
              <w:rPr>
                <w:rFonts w:ascii="Times New Roman" w:hAnsi="Times New Roman" w:cs="Times New Roman"/>
                <w:sz w:val="20"/>
                <w:szCs w:val="20"/>
              </w:rPr>
            </w:pPr>
            <w:proofErr w:type="gramStart"/>
            <w:r w:rsidRPr="00203E61">
              <w:rPr>
                <w:rFonts w:ascii="Times New Roman" w:hAnsi="Times New Roman" w:cs="Times New Roman"/>
                <w:sz w:val="20"/>
                <w:szCs w:val="20"/>
              </w:rPr>
              <w:t>3</w:t>
            </w:r>
            <w:proofErr w:type="gramEnd"/>
          </w:p>
        </w:tc>
        <w:tc>
          <w:tcPr>
            <w:tcW w:w="1560" w:type="dxa"/>
          </w:tcPr>
          <w:p w:rsidR="00256B10" w:rsidRPr="00203E61" w:rsidRDefault="00256B10" w:rsidP="00DB61E3">
            <w:pPr>
              <w:autoSpaceDE w:val="0"/>
              <w:autoSpaceDN w:val="0"/>
              <w:adjustRightInd w:val="0"/>
              <w:rPr>
                <w:rFonts w:ascii="Times New Roman" w:hAnsi="Times New Roman" w:cs="Times New Roman"/>
                <w:sz w:val="20"/>
                <w:szCs w:val="20"/>
              </w:rPr>
            </w:pPr>
            <w:r w:rsidRPr="00203E61">
              <w:rPr>
                <w:rFonts w:ascii="Times New Roman" w:hAnsi="Times New Roman" w:cs="Times New Roman"/>
                <w:sz w:val="20"/>
                <w:szCs w:val="20"/>
              </w:rPr>
              <w:t xml:space="preserve">Gestão de </w:t>
            </w:r>
            <w:r w:rsidRPr="00203E61">
              <w:rPr>
                <w:rFonts w:ascii="Times New Roman" w:hAnsi="Times New Roman" w:cs="Times New Roman"/>
                <w:sz w:val="20"/>
                <w:szCs w:val="20"/>
              </w:rPr>
              <w:lastRenderedPageBreak/>
              <w:t>acesso ao sistema</w:t>
            </w:r>
          </w:p>
        </w:tc>
        <w:tc>
          <w:tcPr>
            <w:tcW w:w="2976" w:type="dxa"/>
          </w:tcPr>
          <w:p w:rsidR="00256B10" w:rsidRPr="00203E61" w:rsidRDefault="00256B10" w:rsidP="00DB61E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 xml:space="preserve">Fornecer tipos de informações </w:t>
            </w:r>
            <w:r>
              <w:rPr>
                <w:rFonts w:ascii="Times New Roman" w:hAnsi="Times New Roman" w:cs="Times New Roman"/>
                <w:sz w:val="20"/>
                <w:szCs w:val="20"/>
              </w:rPr>
              <w:lastRenderedPageBreak/>
              <w:t>baseadas no tipo de usuário.</w:t>
            </w:r>
          </w:p>
        </w:tc>
        <w:tc>
          <w:tcPr>
            <w:tcW w:w="2931" w:type="dxa"/>
          </w:tcPr>
          <w:p w:rsidR="00256B10" w:rsidRPr="00203E61" w:rsidRDefault="00256B10" w:rsidP="00DB61E3">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lastRenderedPageBreak/>
              <w:t xml:space="preserve">Cada usuário terá </w:t>
            </w:r>
            <w:proofErr w:type="gramStart"/>
            <w:r>
              <w:rPr>
                <w:rFonts w:ascii="Times New Roman" w:hAnsi="Times New Roman" w:cs="Times New Roman"/>
                <w:sz w:val="20"/>
                <w:szCs w:val="20"/>
              </w:rPr>
              <w:t xml:space="preserve">disponível </w:t>
            </w:r>
            <w:r>
              <w:rPr>
                <w:rFonts w:ascii="Times New Roman" w:hAnsi="Times New Roman" w:cs="Times New Roman"/>
                <w:sz w:val="20"/>
                <w:szCs w:val="20"/>
              </w:rPr>
              <w:lastRenderedPageBreak/>
              <w:t>apenas funcionalidades</w:t>
            </w:r>
            <w:proofErr w:type="gramEnd"/>
            <w:r>
              <w:rPr>
                <w:rFonts w:ascii="Times New Roman" w:hAnsi="Times New Roman" w:cs="Times New Roman"/>
                <w:sz w:val="20"/>
                <w:szCs w:val="20"/>
              </w:rPr>
              <w:t xml:space="preserve"> baseadas para seu nível de usuário.</w:t>
            </w:r>
          </w:p>
        </w:tc>
      </w:tr>
    </w:tbl>
    <w:p w:rsidR="00252EEB" w:rsidRPr="00D70F85" w:rsidRDefault="00252EEB" w:rsidP="00252EEB">
      <w:pPr>
        <w:autoSpaceDE w:val="0"/>
        <w:autoSpaceDN w:val="0"/>
        <w:adjustRightInd w:val="0"/>
        <w:spacing w:after="0" w:line="240" w:lineRule="auto"/>
        <w:rPr>
          <w:rFonts w:ascii="Arial" w:hAnsi="Arial" w:cs="Arial"/>
          <w:b/>
          <w:bCs/>
        </w:rPr>
      </w:pPr>
    </w:p>
    <w:p w:rsidR="00252EEB" w:rsidRDefault="00252EEB" w:rsidP="00252EEB">
      <w:pPr>
        <w:pStyle w:val="Default"/>
        <w:numPr>
          <w:ilvl w:val="0"/>
          <w:numId w:val="1"/>
        </w:numPr>
        <w:rPr>
          <w:rFonts w:ascii="Arial" w:hAnsi="Arial" w:cs="Arial"/>
          <w:b/>
          <w:bCs/>
          <w:color w:val="auto"/>
        </w:rPr>
      </w:pPr>
      <w:r w:rsidRPr="00D70F85">
        <w:rPr>
          <w:rFonts w:ascii="Arial" w:hAnsi="Arial" w:cs="Arial"/>
          <w:b/>
          <w:bCs/>
          <w:color w:val="auto"/>
        </w:rPr>
        <w:t>ES</w:t>
      </w:r>
      <w:r>
        <w:rPr>
          <w:rFonts w:ascii="Arial" w:hAnsi="Arial" w:cs="Arial"/>
          <w:b/>
          <w:bCs/>
          <w:color w:val="auto"/>
        </w:rPr>
        <w:t>TUDO DE VIABILIDADE</w:t>
      </w:r>
    </w:p>
    <w:p w:rsidR="00256B10" w:rsidRPr="000A773C" w:rsidRDefault="00256B10" w:rsidP="000A773C">
      <w:pPr>
        <w:pStyle w:val="Default"/>
        <w:ind w:left="360" w:firstLine="348"/>
        <w:jc w:val="both"/>
        <w:rPr>
          <w:rFonts w:ascii="Arial" w:hAnsi="Arial" w:cs="Arial"/>
          <w:bCs/>
          <w:color w:val="auto"/>
        </w:rPr>
      </w:pPr>
      <w:r w:rsidRPr="000A773C">
        <w:rPr>
          <w:rFonts w:ascii="Arial" w:hAnsi="Arial" w:cs="Arial"/>
          <w:bCs/>
          <w:color w:val="auto"/>
        </w:rPr>
        <w:t xml:space="preserve">O sistema pode ser </w:t>
      </w:r>
      <w:proofErr w:type="gramStart"/>
      <w:r w:rsidRPr="000A773C">
        <w:rPr>
          <w:rFonts w:ascii="Arial" w:hAnsi="Arial" w:cs="Arial"/>
          <w:bCs/>
          <w:color w:val="auto"/>
        </w:rPr>
        <w:t>implementado</w:t>
      </w:r>
      <w:proofErr w:type="gramEnd"/>
      <w:r w:rsidRPr="000A773C">
        <w:rPr>
          <w:rFonts w:ascii="Arial" w:hAnsi="Arial" w:cs="Arial"/>
          <w:bCs/>
          <w:color w:val="auto"/>
        </w:rPr>
        <w:t xml:space="preserve"> utilizando a linguagem de programação </w:t>
      </w:r>
      <w:proofErr w:type="spellStart"/>
      <w:r w:rsidRPr="000A773C">
        <w:rPr>
          <w:rFonts w:ascii="Arial" w:hAnsi="Arial" w:cs="Arial"/>
          <w:bCs/>
          <w:color w:val="auto"/>
        </w:rPr>
        <w:t>Php</w:t>
      </w:r>
      <w:proofErr w:type="spellEnd"/>
      <w:r w:rsidRPr="000A773C">
        <w:rPr>
          <w:rFonts w:ascii="Arial" w:hAnsi="Arial" w:cs="Arial"/>
          <w:bCs/>
          <w:color w:val="auto"/>
        </w:rPr>
        <w:t xml:space="preserve">, pois grande parte dos sistemas imobiliários como </w:t>
      </w:r>
      <w:proofErr w:type="spellStart"/>
      <w:r w:rsidRPr="000A773C">
        <w:rPr>
          <w:rFonts w:ascii="Arial" w:hAnsi="Arial" w:cs="Arial"/>
          <w:bCs/>
          <w:color w:val="auto"/>
        </w:rPr>
        <w:t>Jetimob</w:t>
      </w:r>
      <w:proofErr w:type="spellEnd"/>
      <w:r w:rsidRPr="000A773C">
        <w:rPr>
          <w:rFonts w:ascii="Arial" w:hAnsi="Arial" w:cs="Arial"/>
          <w:bCs/>
          <w:color w:val="auto"/>
        </w:rPr>
        <w:t xml:space="preserve"> em Santa Maria tende a utilizar essa linguagem para desenvolvimento Web, pois como se trata de um sistema independente, se o mesmo apresentar um bom resultado final pode ser adicionado como um módulo em um sistema já existente.</w:t>
      </w:r>
    </w:p>
    <w:p w:rsidR="00256B10" w:rsidRPr="000A773C" w:rsidRDefault="00256B10" w:rsidP="000A773C">
      <w:pPr>
        <w:pStyle w:val="Default"/>
        <w:ind w:left="360"/>
        <w:jc w:val="both"/>
        <w:rPr>
          <w:rFonts w:ascii="Arial" w:hAnsi="Arial" w:cs="Arial"/>
          <w:bCs/>
          <w:color w:val="auto"/>
        </w:rPr>
      </w:pPr>
      <w:r w:rsidRPr="000A773C">
        <w:rPr>
          <w:rFonts w:ascii="Arial" w:hAnsi="Arial" w:cs="Arial"/>
          <w:bCs/>
          <w:color w:val="auto"/>
        </w:rPr>
        <w:t xml:space="preserve"> </w:t>
      </w:r>
      <w:r w:rsidRPr="000A773C">
        <w:rPr>
          <w:rFonts w:ascii="Arial" w:hAnsi="Arial" w:cs="Arial"/>
          <w:bCs/>
          <w:color w:val="auto"/>
        </w:rPr>
        <w:tab/>
        <w:t xml:space="preserve">Devido o contato próximo a </w:t>
      </w:r>
      <w:proofErr w:type="gramStart"/>
      <w:r w:rsidRPr="000A773C">
        <w:rPr>
          <w:rFonts w:ascii="Arial" w:hAnsi="Arial" w:cs="Arial"/>
          <w:bCs/>
          <w:color w:val="auto"/>
        </w:rPr>
        <w:t>um(</w:t>
      </w:r>
      <w:proofErr w:type="gramEnd"/>
      <w:r w:rsidRPr="000A773C">
        <w:rPr>
          <w:rFonts w:ascii="Arial" w:hAnsi="Arial" w:cs="Arial"/>
          <w:bCs/>
          <w:color w:val="auto"/>
        </w:rPr>
        <w:t>a) gerente a coleta de requisitos será o mais próximo possível de situações reais tornando a ferramenta algo que possa ser utilizado no contexto de uma determinada imobiliária.</w:t>
      </w:r>
    </w:p>
    <w:p w:rsidR="00252EEB" w:rsidRDefault="00252EEB" w:rsidP="00252EEB">
      <w:pPr>
        <w:pStyle w:val="Default"/>
        <w:ind w:left="360"/>
        <w:rPr>
          <w:rFonts w:ascii="Arial" w:hAnsi="Arial" w:cs="Arial"/>
          <w:b/>
          <w:bCs/>
          <w:color w:val="auto"/>
        </w:rPr>
      </w:pPr>
    </w:p>
    <w:p w:rsidR="000E5709" w:rsidRDefault="000E5709" w:rsidP="00252EEB">
      <w:pPr>
        <w:pStyle w:val="Default"/>
        <w:ind w:left="360"/>
        <w:rPr>
          <w:rFonts w:ascii="Arial" w:hAnsi="Arial" w:cs="Arial"/>
          <w:b/>
          <w:bCs/>
          <w:color w:val="auto"/>
        </w:rPr>
      </w:pPr>
    </w:p>
    <w:p w:rsidR="00252EEB" w:rsidRDefault="00252EEB" w:rsidP="00252EEB">
      <w:pPr>
        <w:pStyle w:val="Default"/>
        <w:numPr>
          <w:ilvl w:val="0"/>
          <w:numId w:val="1"/>
        </w:numPr>
        <w:rPr>
          <w:rFonts w:ascii="Arial" w:hAnsi="Arial" w:cs="Arial"/>
          <w:b/>
          <w:bCs/>
          <w:color w:val="auto"/>
        </w:rPr>
      </w:pPr>
      <w:r>
        <w:rPr>
          <w:rFonts w:ascii="Arial" w:hAnsi="Arial" w:cs="Arial"/>
          <w:b/>
          <w:bCs/>
          <w:color w:val="auto"/>
        </w:rPr>
        <w:t>PLANO DE ATIVIDADES</w:t>
      </w:r>
      <w:r w:rsidRPr="00D70F85">
        <w:rPr>
          <w:rFonts w:ascii="Arial" w:hAnsi="Arial" w:cs="Arial"/>
          <w:b/>
          <w:bCs/>
          <w:color w:val="auto"/>
        </w:rPr>
        <w:t xml:space="preserve"> </w:t>
      </w:r>
      <w:r>
        <w:rPr>
          <w:rFonts w:ascii="Arial" w:hAnsi="Arial" w:cs="Arial"/>
          <w:b/>
          <w:bCs/>
          <w:color w:val="auto"/>
        </w:rPr>
        <w:t>E CRONOGRAMA</w:t>
      </w:r>
    </w:p>
    <w:p w:rsidR="00252EEB" w:rsidRPr="006A415C" w:rsidRDefault="00252EEB" w:rsidP="00252EEB">
      <w:pPr>
        <w:pStyle w:val="Default"/>
        <w:ind w:left="360"/>
        <w:jc w:val="both"/>
        <w:rPr>
          <w:rFonts w:ascii="Arial" w:hAnsi="Arial" w:cs="Arial"/>
          <w:i/>
          <w:iCs/>
          <w:color w:val="auto"/>
        </w:rPr>
      </w:pPr>
      <w:r w:rsidRPr="006A415C">
        <w:rPr>
          <w:rFonts w:ascii="Arial" w:hAnsi="Arial" w:cs="Arial"/>
          <w:i/>
          <w:iCs/>
          <w:color w:val="auto"/>
        </w:rPr>
        <w:t xml:space="preserve">Descrever todas as atividades necessárias para desenvolver o projeto e elaborar um cronograma de execução das atividades. </w:t>
      </w:r>
    </w:p>
    <w:p w:rsidR="009747A8" w:rsidRDefault="009747A8" w:rsidP="009747A8">
      <w:pPr>
        <w:pStyle w:val="Default"/>
        <w:rPr>
          <w:rFonts w:ascii="Arial" w:hAnsi="Arial" w:cs="Arial"/>
          <w:color w:val="auto"/>
        </w:rPr>
      </w:pPr>
    </w:p>
    <w:p w:rsidR="000E5709" w:rsidRPr="00D70F85" w:rsidRDefault="000E5709" w:rsidP="009747A8">
      <w:pPr>
        <w:pStyle w:val="Default"/>
        <w:rPr>
          <w:rFonts w:ascii="Arial" w:hAnsi="Arial" w:cs="Arial"/>
          <w:color w:val="auto"/>
        </w:rPr>
      </w:pPr>
    </w:p>
    <w:p w:rsidR="009747A8" w:rsidRPr="009747A8" w:rsidRDefault="009747A8" w:rsidP="001415B4">
      <w:pPr>
        <w:pStyle w:val="Default"/>
        <w:numPr>
          <w:ilvl w:val="0"/>
          <w:numId w:val="1"/>
        </w:numPr>
        <w:rPr>
          <w:rFonts w:ascii="Arial" w:hAnsi="Arial" w:cs="Arial"/>
          <w:b/>
          <w:bCs/>
        </w:rPr>
      </w:pPr>
      <w:r w:rsidRPr="009747A8">
        <w:rPr>
          <w:rFonts w:ascii="Arial" w:hAnsi="Arial" w:cs="Arial"/>
          <w:b/>
          <w:bCs/>
          <w:color w:val="auto"/>
        </w:rPr>
        <w:t>ESPECIFICAÇÃO DOS REQUISITOS</w:t>
      </w:r>
    </w:p>
    <w:p w:rsidR="009747A8" w:rsidRPr="00D70F85" w:rsidRDefault="009747A8" w:rsidP="001415B4">
      <w:pPr>
        <w:autoSpaceDE w:val="0"/>
        <w:autoSpaceDN w:val="0"/>
        <w:adjustRightInd w:val="0"/>
        <w:spacing w:after="0" w:line="240" w:lineRule="auto"/>
        <w:rPr>
          <w:rFonts w:ascii="Arial" w:hAnsi="Arial" w:cs="Arial"/>
          <w:b/>
          <w:bCs/>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commentRangeStart w:id="0"/>
      <w:r w:rsidRPr="00D70F85">
        <w:rPr>
          <w:rFonts w:ascii="Arial" w:hAnsi="Arial" w:cs="Arial"/>
          <w:b/>
          <w:bCs/>
          <w:color w:val="auto"/>
        </w:rPr>
        <w:t>Funcionais</w:t>
      </w:r>
      <w:commentRangeEnd w:id="0"/>
      <w:r w:rsidR="000E5709">
        <w:rPr>
          <w:rStyle w:val="Refdecomentrio"/>
          <w:rFonts w:asciiTheme="minorHAnsi" w:hAnsiTheme="minorHAnsi" w:cstheme="minorBidi"/>
          <w:color w:val="auto"/>
        </w:rPr>
        <w:commentReference w:id="0"/>
      </w:r>
      <w:r w:rsidRPr="00D70F85">
        <w:rPr>
          <w:rFonts w:ascii="Arial" w:hAnsi="Arial" w:cs="Arial"/>
          <w:b/>
          <w:bCs/>
          <w:color w:val="auto"/>
        </w:rPr>
        <w:t xml:space="preserve"> </w:t>
      </w:r>
    </w:p>
    <w:p w:rsidR="00B54268" w:rsidRDefault="00B54268" w:rsidP="0039344E">
      <w:pPr>
        <w:pStyle w:val="Default"/>
        <w:rPr>
          <w:rFonts w:ascii="Arial" w:hAnsi="Arial" w:cs="Arial"/>
          <w:i/>
          <w:iCs/>
          <w:color w:val="auto"/>
        </w:rPr>
      </w:pPr>
      <w:r>
        <w:rPr>
          <w:rFonts w:ascii="Arial" w:hAnsi="Arial" w:cs="Arial"/>
          <w:i/>
          <w:iCs/>
          <w:color w:val="auto"/>
        </w:rPr>
        <w:t>Especificar</w:t>
      </w:r>
      <w:proofErr w:type="gramStart"/>
      <w:r>
        <w:rPr>
          <w:rFonts w:ascii="Arial" w:hAnsi="Arial" w:cs="Arial"/>
          <w:i/>
          <w:iCs/>
          <w:color w:val="auto"/>
        </w:rPr>
        <w:t xml:space="preserve"> </w:t>
      </w:r>
      <w:r w:rsidR="0039344E" w:rsidRPr="00D70F85">
        <w:rPr>
          <w:rFonts w:ascii="Arial" w:hAnsi="Arial" w:cs="Arial"/>
          <w:i/>
          <w:iCs/>
          <w:color w:val="auto"/>
        </w:rPr>
        <w:t xml:space="preserve"> </w:t>
      </w:r>
      <w:proofErr w:type="gramEnd"/>
      <w:r w:rsidR="0039344E" w:rsidRPr="00D70F85">
        <w:rPr>
          <w:rFonts w:ascii="Arial" w:hAnsi="Arial" w:cs="Arial"/>
          <w:i/>
          <w:iCs/>
          <w:color w:val="auto"/>
        </w:rPr>
        <w:t>todos os requisitos funcionais do projeto a ser desenvolvido</w:t>
      </w:r>
      <w:r>
        <w:rPr>
          <w:rFonts w:ascii="Arial" w:hAnsi="Arial" w:cs="Arial"/>
          <w:i/>
          <w:iCs/>
          <w:color w:val="auto"/>
        </w:rPr>
        <w:t xml:space="preserve"> e os requisitos não funcionais diretamente ligados a cada requisito funcional</w:t>
      </w:r>
    </w:p>
    <w:p w:rsidR="005259E0" w:rsidRDefault="005259E0" w:rsidP="005259E0"/>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111011" w:rsidTr="008209E6">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5259E0" w:rsidRDefault="005259E0" w:rsidP="000A773C">
            <w:pPr>
              <w:snapToGrid w:val="0"/>
              <w:rPr>
                <w:b/>
              </w:rPr>
            </w:pPr>
            <w:r>
              <w:rPr>
                <w:b/>
              </w:rPr>
              <w:t>F1 &lt;</w:t>
            </w:r>
            <w:r w:rsidR="000A773C">
              <w:rPr>
                <w:b/>
              </w:rPr>
              <w:t>Manter Funcionário</w:t>
            </w:r>
            <w:r>
              <w:rPr>
                <w:b/>
              </w:rPr>
              <w:t>&gt;</w:t>
            </w:r>
          </w:p>
        </w:tc>
        <w:tc>
          <w:tcPr>
            <w:tcW w:w="1701" w:type="dxa"/>
            <w:gridSpan w:val="2"/>
          </w:tcPr>
          <w:p w:rsidR="005259E0" w:rsidRDefault="005259E0" w:rsidP="00111011">
            <w:pPr>
              <w:snapToGrid w:val="0"/>
              <w:rPr>
                <w:b/>
              </w:rPr>
            </w:pPr>
            <w:r>
              <w:rPr>
                <w:b/>
              </w:rPr>
              <w:t xml:space="preserve">Oculto </w:t>
            </w:r>
            <w:proofErr w:type="gramStart"/>
            <w:r>
              <w:rPr>
                <w:b/>
              </w:rPr>
              <w:t xml:space="preserve">( </w:t>
            </w:r>
            <w:proofErr w:type="gramEnd"/>
            <w:r>
              <w:rPr>
                <w:b/>
              </w:rPr>
              <w:t>)</w:t>
            </w:r>
          </w:p>
        </w:tc>
      </w:tr>
      <w:tr w:rsidR="00111011" w:rsidTr="00252EEB">
        <w:trPr>
          <w:trHeight w:val="749"/>
        </w:trPr>
        <w:tc>
          <w:tcPr>
            <w:tcW w:w="8640" w:type="dxa"/>
            <w:gridSpan w:val="5"/>
          </w:tcPr>
          <w:p w:rsidR="005259E0" w:rsidRDefault="000A773C" w:rsidP="00252EEB">
            <w:pPr>
              <w:snapToGrid w:val="0"/>
              <w:spacing w:after="0" w:line="240" w:lineRule="auto"/>
            </w:pPr>
            <w:r>
              <w:t>O sistema devera fazer a inclusão, exclusão, alteração e listar os funcionários cadastrados. Mantendo dados como nome, telefone, endereço</w:t>
            </w:r>
            <w:r w:rsidR="003E71D1">
              <w:t>, empregado</w:t>
            </w:r>
            <w:r>
              <w:t xml:space="preserve">, </w:t>
            </w:r>
            <w:r w:rsidRPr="000A773C">
              <w:rPr>
                <w:color w:val="FF0000"/>
              </w:rPr>
              <w:t xml:space="preserve">verificar o que mais </w:t>
            </w:r>
            <w:proofErr w:type="gramStart"/>
            <w:r w:rsidRPr="000A773C">
              <w:rPr>
                <w:color w:val="FF0000"/>
              </w:rPr>
              <w:t>precisa</w:t>
            </w:r>
            <w:proofErr w:type="gramEnd"/>
          </w:p>
          <w:p w:rsidR="00252EEB" w:rsidRDefault="00252EEB" w:rsidP="00252EEB">
            <w:pPr>
              <w:snapToGrid w:val="0"/>
              <w:spacing w:after="0" w:line="240" w:lineRule="auto"/>
            </w:pPr>
          </w:p>
        </w:tc>
      </w:tr>
      <w:tr w:rsidR="00111011" w:rsidTr="00252EEB">
        <w:trPr>
          <w:trHeight w:val="360"/>
        </w:trPr>
        <w:tc>
          <w:tcPr>
            <w:tcW w:w="8640" w:type="dxa"/>
            <w:gridSpan w:val="5"/>
            <w:shd w:val="clear" w:color="auto" w:fill="E6E6E6"/>
          </w:tcPr>
          <w:p w:rsidR="005259E0" w:rsidRDefault="005259E0" w:rsidP="00252EEB">
            <w:pPr>
              <w:snapToGrid w:val="0"/>
              <w:spacing w:after="0"/>
              <w:rPr>
                <w:b/>
              </w:rPr>
            </w:pPr>
            <w:r>
              <w:rPr>
                <w:b/>
              </w:rPr>
              <w:t xml:space="preserve">Requisitos </w:t>
            </w:r>
            <w:proofErr w:type="gramStart"/>
            <w:r>
              <w:rPr>
                <w:b/>
              </w:rPr>
              <w:t>não-funcionais</w:t>
            </w:r>
            <w:proofErr w:type="gramEnd"/>
            <w:r w:rsidR="006F1B37">
              <w:rPr>
                <w:b/>
              </w:rPr>
              <w:t xml:space="preserve"> associados</w:t>
            </w:r>
          </w:p>
        </w:tc>
      </w:tr>
      <w:tr w:rsidR="00111011" w:rsidTr="00252EEB">
        <w:tc>
          <w:tcPr>
            <w:tcW w:w="2829" w:type="dxa"/>
            <w:shd w:val="clear" w:color="auto" w:fill="E6E6E6"/>
            <w:vAlign w:val="center"/>
          </w:tcPr>
          <w:p w:rsidR="005259E0" w:rsidRDefault="005259E0" w:rsidP="00111011">
            <w:pPr>
              <w:pStyle w:val="Tabela"/>
              <w:snapToGrid w:val="0"/>
              <w:jc w:val="center"/>
              <w:rPr>
                <w:b/>
                <w:bCs/>
              </w:rPr>
            </w:pPr>
            <w:r>
              <w:rPr>
                <w:b/>
                <w:bCs/>
              </w:rPr>
              <w:t>Nome</w:t>
            </w:r>
          </w:p>
        </w:tc>
        <w:tc>
          <w:tcPr>
            <w:tcW w:w="2835" w:type="dxa"/>
            <w:shd w:val="clear" w:color="auto" w:fill="E6E6E6"/>
            <w:vAlign w:val="center"/>
          </w:tcPr>
          <w:p w:rsidR="005259E0" w:rsidRDefault="005259E0" w:rsidP="00111011">
            <w:pPr>
              <w:pStyle w:val="Tabela"/>
              <w:snapToGrid w:val="0"/>
              <w:jc w:val="center"/>
              <w:rPr>
                <w:b/>
                <w:bCs/>
              </w:rPr>
            </w:pPr>
            <w:r>
              <w:rPr>
                <w:b/>
                <w:bCs/>
              </w:rPr>
              <w:t>Restrição</w:t>
            </w:r>
          </w:p>
        </w:tc>
        <w:tc>
          <w:tcPr>
            <w:tcW w:w="1559" w:type="dxa"/>
            <w:gridSpan w:val="2"/>
            <w:shd w:val="clear" w:color="auto" w:fill="E6E6E6"/>
            <w:vAlign w:val="center"/>
          </w:tcPr>
          <w:p w:rsidR="005259E0" w:rsidRDefault="005259E0" w:rsidP="00111011">
            <w:pPr>
              <w:pStyle w:val="Tabela"/>
              <w:snapToGrid w:val="0"/>
              <w:jc w:val="center"/>
              <w:rPr>
                <w:b/>
                <w:bCs/>
              </w:rPr>
            </w:pPr>
            <w:r>
              <w:rPr>
                <w:b/>
                <w:bCs/>
              </w:rPr>
              <w:t>Categoria</w:t>
            </w:r>
          </w:p>
        </w:tc>
        <w:tc>
          <w:tcPr>
            <w:tcW w:w="1417" w:type="dxa"/>
            <w:shd w:val="clear" w:color="auto" w:fill="E6E6E6"/>
            <w:vAlign w:val="center"/>
          </w:tcPr>
          <w:p w:rsidR="005259E0" w:rsidRDefault="005259E0" w:rsidP="00111011">
            <w:pPr>
              <w:pStyle w:val="Tabela"/>
              <w:snapToGrid w:val="0"/>
              <w:jc w:val="center"/>
              <w:rPr>
                <w:b/>
                <w:bCs/>
              </w:rPr>
            </w:pPr>
            <w:r>
              <w:rPr>
                <w:b/>
                <w:bCs/>
              </w:rPr>
              <w:t>Desejável</w:t>
            </w:r>
          </w:p>
        </w:tc>
      </w:tr>
      <w:tr w:rsidR="00111011" w:rsidTr="003E71D1">
        <w:trPr>
          <w:trHeight w:hRule="exact" w:val="1304"/>
        </w:trPr>
        <w:tc>
          <w:tcPr>
            <w:tcW w:w="2829" w:type="dxa"/>
          </w:tcPr>
          <w:p w:rsidR="005259E0" w:rsidRDefault="005259E0" w:rsidP="000A773C">
            <w:pPr>
              <w:snapToGrid w:val="0"/>
            </w:pPr>
            <w:proofErr w:type="gramStart"/>
            <w:r>
              <w:t>NF1.</w:t>
            </w:r>
            <w:proofErr w:type="gramEnd"/>
            <w:r>
              <w:t xml:space="preserve">1 </w:t>
            </w:r>
            <w:r w:rsidR="000A773C">
              <w:t>Controle de acesso</w:t>
            </w:r>
          </w:p>
        </w:tc>
        <w:tc>
          <w:tcPr>
            <w:tcW w:w="2835" w:type="dxa"/>
          </w:tcPr>
          <w:p w:rsidR="005259E0" w:rsidRDefault="003E71D1" w:rsidP="00111011">
            <w:pPr>
              <w:snapToGrid w:val="0"/>
            </w:pPr>
            <w:r>
              <w:t>A função só poderá ser acessada por um gerente ou um administrador do sistema.</w:t>
            </w:r>
          </w:p>
        </w:tc>
        <w:tc>
          <w:tcPr>
            <w:tcW w:w="1559" w:type="dxa"/>
            <w:gridSpan w:val="2"/>
          </w:tcPr>
          <w:p w:rsidR="005259E0" w:rsidRDefault="003E71D1" w:rsidP="00111011">
            <w:pPr>
              <w:snapToGrid w:val="0"/>
            </w:pPr>
            <w:r>
              <w:t>Segurança</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2555"/>
        </w:trPr>
        <w:tc>
          <w:tcPr>
            <w:tcW w:w="2829" w:type="dxa"/>
          </w:tcPr>
          <w:p w:rsidR="005259E0" w:rsidRDefault="005259E0" w:rsidP="003E71D1">
            <w:pPr>
              <w:snapToGrid w:val="0"/>
            </w:pPr>
            <w:proofErr w:type="gramStart"/>
            <w:r>
              <w:t>NF1.</w:t>
            </w:r>
            <w:proofErr w:type="gramEnd"/>
            <w:r>
              <w:t xml:space="preserve">2 </w:t>
            </w:r>
            <w:r w:rsidR="003E71D1">
              <w:t>Exclusão de funcionários.</w:t>
            </w:r>
          </w:p>
        </w:tc>
        <w:tc>
          <w:tcPr>
            <w:tcW w:w="2835" w:type="dxa"/>
          </w:tcPr>
          <w:p w:rsidR="005259E0" w:rsidRDefault="003E71D1" w:rsidP="003E71D1">
            <w:pPr>
              <w:snapToGrid w:val="0"/>
            </w:pPr>
            <w:r>
              <w:t xml:space="preserve">Esta funcionalidade não remove totalmente o funcionário do banco, pois é necessário manter o registro sendo assim </w:t>
            </w:r>
            <w:proofErr w:type="gramStart"/>
            <w:r>
              <w:t>penas definido</w:t>
            </w:r>
            <w:proofErr w:type="gramEnd"/>
            <w:r>
              <w:t xml:space="preserve"> a variável empregado para false.</w:t>
            </w:r>
          </w:p>
        </w:tc>
        <w:tc>
          <w:tcPr>
            <w:tcW w:w="1559" w:type="dxa"/>
            <w:gridSpan w:val="2"/>
          </w:tcPr>
          <w:p w:rsidR="005259E0" w:rsidRDefault="003E71D1" w:rsidP="00111011">
            <w:pPr>
              <w:snapToGrid w:val="0"/>
            </w:pPr>
            <w:r>
              <w:t>Usabilidade</w:t>
            </w:r>
          </w:p>
        </w:tc>
        <w:tc>
          <w:tcPr>
            <w:tcW w:w="1417" w:type="dxa"/>
          </w:tcPr>
          <w:p w:rsidR="005259E0" w:rsidRDefault="005259E0" w:rsidP="00111011">
            <w:pPr>
              <w:snapToGrid w:val="0"/>
              <w:jc w:val="center"/>
            </w:pPr>
            <w:proofErr w:type="gramStart"/>
            <w:r>
              <w:t xml:space="preserve">(   </w:t>
            </w:r>
            <w:proofErr w:type="gramEnd"/>
            <w:r>
              <w:t>)</w:t>
            </w:r>
          </w:p>
        </w:tc>
      </w:tr>
      <w:tr w:rsidR="00111011" w:rsidTr="003E71D1">
        <w:trPr>
          <w:trHeight w:hRule="exact" w:val="1285"/>
        </w:trPr>
        <w:tc>
          <w:tcPr>
            <w:tcW w:w="2829" w:type="dxa"/>
          </w:tcPr>
          <w:p w:rsidR="005259E0" w:rsidRDefault="005259E0" w:rsidP="003E71D1">
            <w:pPr>
              <w:snapToGrid w:val="0"/>
            </w:pPr>
            <w:proofErr w:type="gramStart"/>
            <w:r>
              <w:lastRenderedPageBreak/>
              <w:t>NF1.</w:t>
            </w:r>
            <w:proofErr w:type="gramEnd"/>
            <w:r>
              <w:t xml:space="preserve">3 </w:t>
            </w:r>
            <w:r w:rsidR="003E71D1">
              <w:t>Inserção de funcionário</w:t>
            </w:r>
          </w:p>
        </w:tc>
        <w:tc>
          <w:tcPr>
            <w:tcW w:w="2835" w:type="dxa"/>
          </w:tcPr>
          <w:p w:rsidR="005259E0" w:rsidRDefault="003E71D1" w:rsidP="003E71D1">
            <w:pPr>
              <w:snapToGrid w:val="0"/>
            </w:pPr>
            <w:r>
              <w:t xml:space="preserve">Durante a inserção de um novo funcionário o mesmo é definido com a variável empregado </w:t>
            </w:r>
            <w:proofErr w:type="spellStart"/>
            <w:r>
              <w:t>true</w:t>
            </w:r>
            <w:proofErr w:type="spellEnd"/>
            <w:r>
              <w:t xml:space="preserve"> </w:t>
            </w:r>
          </w:p>
        </w:tc>
        <w:tc>
          <w:tcPr>
            <w:tcW w:w="1559" w:type="dxa"/>
            <w:gridSpan w:val="2"/>
          </w:tcPr>
          <w:p w:rsidR="005259E0" w:rsidRDefault="003E71D1" w:rsidP="00111011">
            <w:pPr>
              <w:snapToGrid w:val="0"/>
            </w:pPr>
            <w:proofErr w:type="gramStart"/>
            <w:r>
              <w:t>usabilidade</w:t>
            </w:r>
            <w:proofErr w:type="gramEnd"/>
          </w:p>
        </w:tc>
        <w:tc>
          <w:tcPr>
            <w:tcW w:w="1417" w:type="dxa"/>
          </w:tcPr>
          <w:p w:rsidR="005259E0" w:rsidRDefault="005259E0" w:rsidP="00111011">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p>
    <w:p w:rsidR="003E71D1" w:rsidRDefault="003E71D1" w:rsidP="0039344E">
      <w:pPr>
        <w:pStyle w:val="Default"/>
        <w:rPr>
          <w:rFonts w:ascii="Arial" w:hAnsi="Arial" w:cs="Arial"/>
          <w:i/>
          <w:color w:val="auto"/>
          <w:sz w:val="22"/>
          <w:szCs w:val="22"/>
        </w:rPr>
      </w:pPr>
    </w:p>
    <w:tbl>
      <w:tblPr>
        <w:tblW w:w="8640" w:type="dxa"/>
        <w:tblInd w:w="-27" w:type="dxa"/>
        <w:tblBorders>
          <w:top w:val="double" w:sz="2" w:space="0" w:color="000000"/>
          <w:left w:val="double" w:sz="2" w:space="0" w:color="000000"/>
          <w:bottom w:val="double" w:sz="2" w:space="0" w:color="000000"/>
          <w:right w:val="double" w:sz="2" w:space="0" w:color="000000"/>
          <w:insideH w:val="single" w:sz="4" w:space="0" w:color="auto"/>
          <w:insideV w:val="single" w:sz="4" w:space="0" w:color="auto"/>
        </w:tblBorders>
        <w:tblLayout w:type="fixed"/>
        <w:tblLook w:val="0000" w:firstRow="0" w:lastRow="0" w:firstColumn="0" w:lastColumn="0" w:noHBand="0" w:noVBand="0"/>
      </w:tblPr>
      <w:tblGrid>
        <w:gridCol w:w="2829"/>
        <w:gridCol w:w="2835"/>
        <w:gridCol w:w="1275"/>
        <w:gridCol w:w="284"/>
        <w:gridCol w:w="1417"/>
      </w:tblGrid>
      <w:tr w:rsidR="003E71D1" w:rsidTr="00510E67">
        <w:trPr>
          <w:trHeight w:val="287"/>
        </w:trPr>
        <w:tc>
          <w:tcPr>
            <w:tcW w:w="6939" w:type="dxa"/>
            <w:gridSpan w:val="3"/>
            <w:tcBorders>
              <w:top w:val="double" w:sz="2" w:space="0" w:color="000000"/>
              <w:bottom w:val="single" w:sz="4" w:space="0" w:color="auto"/>
            </w:tcBorders>
            <w:shd w:val="clear" w:color="auto" w:fill="D9D9D9" w:themeFill="background1" w:themeFillShade="D9"/>
          </w:tcPr>
          <w:p w:rsidR="003E71D1" w:rsidRDefault="003E71D1" w:rsidP="003E71D1">
            <w:pPr>
              <w:snapToGrid w:val="0"/>
              <w:rPr>
                <w:b/>
              </w:rPr>
            </w:pPr>
            <w:r>
              <w:rPr>
                <w:b/>
              </w:rPr>
              <w:t>F</w:t>
            </w:r>
            <w:r>
              <w:rPr>
                <w:b/>
              </w:rPr>
              <w:t>2</w:t>
            </w:r>
            <w:r>
              <w:rPr>
                <w:b/>
              </w:rPr>
              <w:t xml:space="preserve"> &lt;Manter </w:t>
            </w:r>
            <w:r>
              <w:rPr>
                <w:b/>
              </w:rPr>
              <w:t>Tarefa</w:t>
            </w:r>
            <w:r>
              <w:rPr>
                <w:b/>
              </w:rPr>
              <w:t>&gt;</w:t>
            </w:r>
          </w:p>
        </w:tc>
        <w:tc>
          <w:tcPr>
            <w:tcW w:w="1701" w:type="dxa"/>
            <w:gridSpan w:val="2"/>
          </w:tcPr>
          <w:p w:rsidR="003E71D1" w:rsidRDefault="003E71D1" w:rsidP="00510E67">
            <w:pPr>
              <w:snapToGrid w:val="0"/>
              <w:rPr>
                <w:b/>
              </w:rPr>
            </w:pPr>
            <w:r>
              <w:rPr>
                <w:b/>
              </w:rPr>
              <w:t xml:space="preserve">Oculto </w:t>
            </w:r>
            <w:proofErr w:type="gramStart"/>
            <w:r>
              <w:rPr>
                <w:b/>
              </w:rPr>
              <w:t xml:space="preserve">( </w:t>
            </w:r>
            <w:proofErr w:type="gramEnd"/>
            <w:r>
              <w:rPr>
                <w:b/>
              </w:rPr>
              <w:t>)</w:t>
            </w:r>
          </w:p>
        </w:tc>
      </w:tr>
      <w:tr w:rsidR="003E71D1" w:rsidTr="00510E67">
        <w:trPr>
          <w:trHeight w:val="749"/>
        </w:trPr>
        <w:tc>
          <w:tcPr>
            <w:tcW w:w="8640" w:type="dxa"/>
            <w:gridSpan w:val="5"/>
          </w:tcPr>
          <w:p w:rsidR="003E71D1" w:rsidRDefault="003E71D1" w:rsidP="00510E67">
            <w:pPr>
              <w:snapToGrid w:val="0"/>
              <w:spacing w:after="0" w:line="240" w:lineRule="auto"/>
            </w:pPr>
            <w:r>
              <w:t xml:space="preserve">O sistema devera fazer a inclusão, exclusão, alteração e listar </w:t>
            </w:r>
            <w:r>
              <w:t>as tarefas</w:t>
            </w:r>
            <w:r>
              <w:t xml:space="preserve"> </w:t>
            </w:r>
            <w:r>
              <w:t>cadastrada</w:t>
            </w:r>
            <w:r>
              <w:t xml:space="preserve">s. Mantendo dados como </w:t>
            </w:r>
            <w:r>
              <w:t xml:space="preserve">descrição, funcionário(s) </w:t>
            </w:r>
            <w:proofErr w:type="gramStart"/>
            <w:r>
              <w:t>responsável(</w:t>
            </w:r>
            <w:proofErr w:type="spellStart"/>
            <w:proofErr w:type="gramEnd"/>
            <w:r>
              <w:t>is</w:t>
            </w:r>
            <w:proofErr w:type="spellEnd"/>
            <w:r>
              <w:t>)</w:t>
            </w:r>
            <w:r>
              <w:t>,</w:t>
            </w:r>
            <w:r>
              <w:t xml:space="preserve"> data limite de </w:t>
            </w:r>
            <w:r>
              <w:t xml:space="preserve"> </w:t>
            </w:r>
            <w:r>
              <w:t xml:space="preserve">conclusão, local onde deve ser realizado, </w:t>
            </w:r>
            <w:r w:rsidRPr="000A773C">
              <w:rPr>
                <w:color w:val="FF0000"/>
              </w:rPr>
              <w:t>verificar o que mais precisa</w:t>
            </w:r>
          </w:p>
          <w:p w:rsidR="003E71D1" w:rsidRDefault="003E71D1" w:rsidP="00510E67">
            <w:pPr>
              <w:snapToGrid w:val="0"/>
              <w:spacing w:after="0" w:line="240" w:lineRule="auto"/>
            </w:pPr>
          </w:p>
        </w:tc>
      </w:tr>
      <w:tr w:rsidR="003E71D1" w:rsidTr="00510E67">
        <w:trPr>
          <w:trHeight w:val="360"/>
        </w:trPr>
        <w:tc>
          <w:tcPr>
            <w:tcW w:w="8640" w:type="dxa"/>
            <w:gridSpan w:val="5"/>
            <w:shd w:val="clear" w:color="auto" w:fill="E6E6E6"/>
          </w:tcPr>
          <w:p w:rsidR="003E71D1" w:rsidRDefault="003E71D1" w:rsidP="00510E67">
            <w:pPr>
              <w:snapToGrid w:val="0"/>
              <w:spacing w:after="0"/>
              <w:rPr>
                <w:b/>
              </w:rPr>
            </w:pPr>
            <w:r>
              <w:rPr>
                <w:b/>
              </w:rPr>
              <w:t xml:space="preserve">Requisitos </w:t>
            </w:r>
            <w:proofErr w:type="gramStart"/>
            <w:r>
              <w:rPr>
                <w:b/>
              </w:rPr>
              <w:t>não-funcionais</w:t>
            </w:r>
            <w:proofErr w:type="gramEnd"/>
            <w:r>
              <w:rPr>
                <w:b/>
              </w:rPr>
              <w:t xml:space="preserve"> associados</w:t>
            </w:r>
          </w:p>
        </w:tc>
      </w:tr>
      <w:tr w:rsidR="003E71D1" w:rsidTr="00510E67">
        <w:tc>
          <w:tcPr>
            <w:tcW w:w="2829" w:type="dxa"/>
            <w:shd w:val="clear" w:color="auto" w:fill="E6E6E6"/>
            <w:vAlign w:val="center"/>
          </w:tcPr>
          <w:p w:rsidR="003E71D1" w:rsidRDefault="003E71D1" w:rsidP="00510E67">
            <w:pPr>
              <w:pStyle w:val="Tabela"/>
              <w:snapToGrid w:val="0"/>
              <w:jc w:val="center"/>
              <w:rPr>
                <w:b/>
                <w:bCs/>
              </w:rPr>
            </w:pPr>
            <w:r>
              <w:rPr>
                <w:b/>
                <w:bCs/>
              </w:rPr>
              <w:t>Nome</w:t>
            </w:r>
          </w:p>
        </w:tc>
        <w:tc>
          <w:tcPr>
            <w:tcW w:w="2835" w:type="dxa"/>
            <w:shd w:val="clear" w:color="auto" w:fill="E6E6E6"/>
            <w:vAlign w:val="center"/>
          </w:tcPr>
          <w:p w:rsidR="003E71D1" w:rsidRDefault="003E71D1" w:rsidP="00510E67">
            <w:pPr>
              <w:pStyle w:val="Tabela"/>
              <w:snapToGrid w:val="0"/>
              <w:jc w:val="center"/>
              <w:rPr>
                <w:b/>
                <w:bCs/>
              </w:rPr>
            </w:pPr>
            <w:r>
              <w:rPr>
                <w:b/>
                <w:bCs/>
              </w:rPr>
              <w:t>Restrição</w:t>
            </w:r>
          </w:p>
        </w:tc>
        <w:tc>
          <w:tcPr>
            <w:tcW w:w="1559" w:type="dxa"/>
            <w:gridSpan w:val="2"/>
            <w:shd w:val="clear" w:color="auto" w:fill="E6E6E6"/>
            <w:vAlign w:val="center"/>
          </w:tcPr>
          <w:p w:rsidR="003E71D1" w:rsidRDefault="003E71D1" w:rsidP="00510E67">
            <w:pPr>
              <w:pStyle w:val="Tabela"/>
              <w:snapToGrid w:val="0"/>
              <w:jc w:val="center"/>
              <w:rPr>
                <w:b/>
                <w:bCs/>
              </w:rPr>
            </w:pPr>
            <w:r>
              <w:rPr>
                <w:b/>
                <w:bCs/>
              </w:rPr>
              <w:t>Categoria</w:t>
            </w:r>
          </w:p>
        </w:tc>
        <w:tc>
          <w:tcPr>
            <w:tcW w:w="1417" w:type="dxa"/>
            <w:shd w:val="clear" w:color="auto" w:fill="E6E6E6"/>
            <w:vAlign w:val="center"/>
          </w:tcPr>
          <w:p w:rsidR="003E71D1" w:rsidRDefault="003E71D1" w:rsidP="00510E67">
            <w:pPr>
              <w:pStyle w:val="Tabela"/>
              <w:snapToGrid w:val="0"/>
              <w:jc w:val="center"/>
              <w:rPr>
                <w:b/>
                <w:bCs/>
              </w:rPr>
            </w:pPr>
            <w:r>
              <w:rPr>
                <w:b/>
                <w:bCs/>
              </w:rPr>
              <w:t>Desejável</w:t>
            </w:r>
          </w:p>
        </w:tc>
      </w:tr>
      <w:tr w:rsidR="003E71D1" w:rsidTr="00510E67">
        <w:trPr>
          <w:trHeight w:hRule="exact" w:val="1304"/>
        </w:trPr>
        <w:tc>
          <w:tcPr>
            <w:tcW w:w="2829" w:type="dxa"/>
          </w:tcPr>
          <w:p w:rsidR="003E71D1" w:rsidRDefault="003E71D1" w:rsidP="00510E67">
            <w:pPr>
              <w:snapToGrid w:val="0"/>
            </w:pPr>
            <w:proofErr w:type="gramStart"/>
            <w:r>
              <w:t>NF1.</w:t>
            </w:r>
            <w:proofErr w:type="gramEnd"/>
            <w:r>
              <w:t>1 Controle de acesso</w:t>
            </w:r>
          </w:p>
        </w:tc>
        <w:tc>
          <w:tcPr>
            <w:tcW w:w="2835" w:type="dxa"/>
          </w:tcPr>
          <w:p w:rsidR="003E71D1" w:rsidRDefault="003E71D1" w:rsidP="00510E67">
            <w:pPr>
              <w:snapToGrid w:val="0"/>
            </w:pPr>
            <w:r>
              <w:t>A função só poderá ser acessada por um gerente ou um administrador do sistema.</w:t>
            </w:r>
          </w:p>
        </w:tc>
        <w:tc>
          <w:tcPr>
            <w:tcW w:w="1559" w:type="dxa"/>
            <w:gridSpan w:val="2"/>
          </w:tcPr>
          <w:p w:rsidR="003E71D1" w:rsidRDefault="003E71D1" w:rsidP="00510E67">
            <w:pPr>
              <w:snapToGrid w:val="0"/>
            </w:pPr>
            <w:r>
              <w:t>Segurança</w:t>
            </w:r>
          </w:p>
        </w:tc>
        <w:tc>
          <w:tcPr>
            <w:tcW w:w="1417" w:type="dxa"/>
          </w:tcPr>
          <w:p w:rsidR="003E71D1" w:rsidRDefault="003E71D1" w:rsidP="00510E67">
            <w:pPr>
              <w:snapToGrid w:val="0"/>
              <w:jc w:val="center"/>
            </w:pPr>
            <w:proofErr w:type="gramStart"/>
            <w:r>
              <w:t xml:space="preserve">(   </w:t>
            </w:r>
            <w:proofErr w:type="gramEnd"/>
            <w:r>
              <w:t>)</w:t>
            </w:r>
          </w:p>
        </w:tc>
      </w:tr>
      <w:tr w:rsidR="003E71D1" w:rsidTr="00E854D4">
        <w:trPr>
          <w:trHeight w:hRule="exact" w:val="1517"/>
        </w:trPr>
        <w:tc>
          <w:tcPr>
            <w:tcW w:w="2829" w:type="dxa"/>
          </w:tcPr>
          <w:p w:rsidR="003E71D1" w:rsidRDefault="003E71D1" w:rsidP="00F90D14">
            <w:pPr>
              <w:snapToGrid w:val="0"/>
            </w:pPr>
            <w:proofErr w:type="gramStart"/>
            <w:r>
              <w:t>NF1.</w:t>
            </w:r>
            <w:proofErr w:type="gramEnd"/>
            <w:r>
              <w:t xml:space="preserve">2 Exclusão de </w:t>
            </w:r>
            <w:r w:rsidR="00F90D14">
              <w:t>tarefas</w:t>
            </w:r>
            <w:r>
              <w:t>.</w:t>
            </w:r>
          </w:p>
        </w:tc>
        <w:tc>
          <w:tcPr>
            <w:tcW w:w="2835" w:type="dxa"/>
          </w:tcPr>
          <w:p w:rsidR="003E71D1" w:rsidRDefault="003E71D1" w:rsidP="00F90D14">
            <w:pPr>
              <w:snapToGrid w:val="0"/>
            </w:pPr>
            <w:r>
              <w:t xml:space="preserve">Esta funcionalidade não remove totalmente </w:t>
            </w:r>
            <w:r w:rsidR="00F90D14">
              <w:t>a</w:t>
            </w:r>
            <w:r>
              <w:t xml:space="preserve"> </w:t>
            </w:r>
            <w:r w:rsidR="00F90D14">
              <w:t>tarefa</w:t>
            </w:r>
            <w:r>
              <w:t xml:space="preserve"> do banco, pois é necessário manter o registro</w:t>
            </w:r>
            <w:r w:rsidR="00F90D14">
              <w:t>.</w:t>
            </w:r>
          </w:p>
        </w:tc>
        <w:tc>
          <w:tcPr>
            <w:tcW w:w="1559" w:type="dxa"/>
            <w:gridSpan w:val="2"/>
          </w:tcPr>
          <w:p w:rsidR="003E71D1" w:rsidRDefault="003E71D1" w:rsidP="00510E67">
            <w:pPr>
              <w:snapToGrid w:val="0"/>
            </w:pPr>
            <w:r>
              <w:t>Usabilidade</w:t>
            </w:r>
          </w:p>
        </w:tc>
        <w:tc>
          <w:tcPr>
            <w:tcW w:w="1417" w:type="dxa"/>
          </w:tcPr>
          <w:p w:rsidR="003E71D1" w:rsidRDefault="003E71D1" w:rsidP="00510E67">
            <w:pPr>
              <w:snapToGrid w:val="0"/>
              <w:jc w:val="center"/>
            </w:pPr>
            <w:proofErr w:type="gramStart"/>
            <w:r>
              <w:t xml:space="preserve">(   </w:t>
            </w:r>
            <w:proofErr w:type="gramEnd"/>
            <w:r>
              <w:t>)</w:t>
            </w:r>
          </w:p>
        </w:tc>
      </w:tr>
    </w:tbl>
    <w:p w:rsidR="003E71D1" w:rsidRDefault="003E71D1" w:rsidP="0039344E">
      <w:pPr>
        <w:pStyle w:val="Default"/>
        <w:rPr>
          <w:rFonts w:ascii="Arial" w:hAnsi="Arial" w:cs="Arial"/>
          <w:i/>
          <w:color w:val="auto"/>
          <w:sz w:val="22"/>
          <w:szCs w:val="22"/>
        </w:rPr>
      </w:pPr>
      <w:bookmarkStart w:id="1" w:name="_GoBack"/>
      <w:bookmarkEnd w:id="1"/>
    </w:p>
    <w:p w:rsidR="003E71D1" w:rsidRDefault="003E71D1" w:rsidP="0039344E">
      <w:pPr>
        <w:pStyle w:val="Default"/>
        <w:rPr>
          <w:rFonts w:ascii="Arial" w:hAnsi="Arial" w:cs="Arial"/>
          <w:i/>
          <w:color w:val="auto"/>
          <w:sz w:val="22"/>
          <w:szCs w:val="22"/>
        </w:rPr>
      </w:pPr>
    </w:p>
    <w:p w:rsidR="005259E0" w:rsidRPr="006563E8" w:rsidRDefault="00252EEB" w:rsidP="0039344E">
      <w:pPr>
        <w:pStyle w:val="Default"/>
        <w:rPr>
          <w:rFonts w:ascii="Arial" w:hAnsi="Arial" w:cs="Arial"/>
          <w:i/>
          <w:color w:val="auto"/>
          <w:sz w:val="22"/>
          <w:szCs w:val="22"/>
        </w:rPr>
      </w:pPr>
      <w:r>
        <w:rPr>
          <w:rFonts w:ascii="Arial" w:hAnsi="Arial" w:cs="Arial"/>
          <w:i/>
          <w:color w:val="auto"/>
          <w:sz w:val="22"/>
          <w:szCs w:val="22"/>
        </w:rPr>
        <w:t>ATENÇÃO</w:t>
      </w:r>
      <w:r w:rsidR="006F1B37" w:rsidRPr="006563E8">
        <w:rPr>
          <w:rFonts w:ascii="Arial" w:hAnsi="Arial" w:cs="Arial"/>
          <w:i/>
          <w:color w:val="auto"/>
          <w:sz w:val="22"/>
          <w:szCs w:val="22"/>
        </w:rPr>
        <w:t>: repetir esta tabela para cada requisito funcional existente.</w:t>
      </w:r>
    </w:p>
    <w:p w:rsidR="0039344E" w:rsidRPr="00D70F85" w:rsidRDefault="0039344E" w:rsidP="0039344E">
      <w:pPr>
        <w:pStyle w:val="Default"/>
        <w:rPr>
          <w:rFonts w:ascii="Arial" w:hAnsi="Arial" w:cs="Arial"/>
          <w:b/>
          <w:bCs/>
          <w:color w:val="auto"/>
        </w:rPr>
      </w:pPr>
    </w:p>
    <w:p w:rsidR="0039344E" w:rsidRPr="008209E6" w:rsidRDefault="0039344E" w:rsidP="008209E6">
      <w:pPr>
        <w:pStyle w:val="Default"/>
        <w:numPr>
          <w:ilvl w:val="1"/>
          <w:numId w:val="1"/>
        </w:numPr>
        <w:rPr>
          <w:rFonts w:ascii="Arial" w:hAnsi="Arial" w:cs="Arial"/>
          <w:b/>
          <w:bCs/>
          <w:color w:val="auto"/>
        </w:rPr>
      </w:pPr>
      <w:r w:rsidRPr="00D70F85">
        <w:rPr>
          <w:rFonts w:ascii="Arial" w:hAnsi="Arial" w:cs="Arial"/>
          <w:b/>
          <w:bCs/>
          <w:color w:val="auto"/>
        </w:rPr>
        <w:t xml:space="preserve"> Requisitos </w:t>
      </w:r>
      <w:r w:rsidR="00872B34" w:rsidRPr="008209E6">
        <w:rPr>
          <w:rFonts w:ascii="Arial" w:hAnsi="Arial" w:cs="Arial"/>
          <w:b/>
          <w:bCs/>
          <w:color w:val="auto"/>
        </w:rPr>
        <w:t>Suplementares</w:t>
      </w:r>
      <w:r w:rsidRPr="00D70F85">
        <w:rPr>
          <w:rFonts w:ascii="Arial" w:hAnsi="Arial" w:cs="Arial"/>
          <w:b/>
          <w:bCs/>
          <w:color w:val="auto"/>
        </w:rPr>
        <w:t xml:space="preserve"> </w:t>
      </w:r>
    </w:p>
    <w:p w:rsidR="00872B34" w:rsidRDefault="00872B34" w:rsidP="004E5DF0">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t xml:space="preserve">Corresponde aos requisitos não funcionais pertinentes ao sistema como um todo. </w:t>
      </w:r>
      <w:r w:rsidRPr="006563E8">
        <w:rPr>
          <w:rFonts w:ascii="Arial" w:hAnsi="Arial" w:cs="Arial"/>
          <w:i/>
          <w:iCs/>
          <w:sz w:val="24"/>
          <w:szCs w:val="24"/>
        </w:rPr>
        <w:t>Os requisitos suplementares são todo tipo de</w:t>
      </w:r>
      <w:r w:rsidR="00B54268">
        <w:rPr>
          <w:rFonts w:ascii="Arial" w:hAnsi="Arial" w:cs="Arial"/>
          <w:i/>
          <w:iCs/>
          <w:sz w:val="24"/>
          <w:szCs w:val="24"/>
        </w:rPr>
        <w:t xml:space="preserve"> </w:t>
      </w:r>
      <w:r w:rsidRPr="006563E8">
        <w:rPr>
          <w:rFonts w:ascii="Arial" w:hAnsi="Arial" w:cs="Arial"/>
          <w:i/>
          <w:iCs/>
          <w:sz w:val="24"/>
          <w:szCs w:val="24"/>
        </w:rPr>
        <w:t>restrição tecnológica ou lógica que se aplica</w:t>
      </w:r>
      <w:r w:rsidR="00B54268">
        <w:rPr>
          <w:rFonts w:ascii="Arial" w:hAnsi="Arial" w:cs="Arial"/>
          <w:i/>
          <w:iCs/>
          <w:sz w:val="24"/>
          <w:szCs w:val="24"/>
        </w:rPr>
        <w:t xml:space="preserve"> </w:t>
      </w:r>
      <w:r w:rsidRPr="006563E8">
        <w:rPr>
          <w:rFonts w:ascii="Arial" w:hAnsi="Arial" w:cs="Arial"/>
          <w:i/>
          <w:iCs/>
          <w:sz w:val="24"/>
          <w:szCs w:val="24"/>
        </w:rPr>
        <w:t>ao sistema como um todo e não apenas a</w:t>
      </w:r>
      <w:r w:rsidR="00B54268">
        <w:rPr>
          <w:rFonts w:ascii="Arial" w:hAnsi="Arial" w:cs="Arial"/>
          <w:i/>
          <w:iCs/>
          <w:sz w:val="24"/>
          <w:szCs w:val="24"/>
        </w:rPr>
        <w:t xml:space="preserve"> </w:t>
      </w:r>
      <w:r w:rsidRPr="006563E8">
        <w:rPr>
          <w:rFonts w:ascii="Arial" w:hAnsi="Arial" w:cs="Arial"/>
          <w:i/>
          <w:iCs/>
          <w:sz w:val="24"/>
          <w:szCs w:val="24"/>
        </w:rPr>
        <w:t>funções individuais.</w:t>
      </w:r>
    </w:p>
    <w:p w:rsidR="004E5DF0" w:rsidRDefault="004E5DF0" w:rsidP="004E5DF0">
      <w:pPr>
        <w:autoSpaceDE w:val="0"/>
        <w:autoSpaceDN w:val="0"/>
        <w:adjustRightInd w:val="0"/>
        <w:spacing w:after="0" w:line="240" w:lineRule="auto"/>
        <w:jc w:val="both"/>
        <w:rPr>
          <w:rFonts w:ascii="Arial" w:hAnsi="Arial" w:cs="Arial"/>
          <w:i/>
          <w:iCs/>
          <w:sz w:val="24"/>
          <w:szCs w:val="24"/>
        </w:rPr>
      </w:pPr>
    </w:p>
    <w:tbl>
      <w:tblPr>
        <w:tblW w:w="0" w:type="auto"/>
        <w:jc w:val="center"/>
        <w:tblInd w:w="-911" w:type="dxa"/>
        <w:tblBorders>
          <w:top w:val="double" w:sz="2" w:space="0" w:color="000000"/>
          <w:left w:val="double" w:sz="2" w:space="0" w:color="000000"/>
          <w:bottom w:val="double" w:sz="2" w:space="0" w:color="000000"/>
          <w:right w:val="double" w:sz="2" w:space="0" w:color="000000"/>
          <w:insideH w:val="single" w:sz="4" w:space="0" w:color="000000"/>
          <w:insideV w:val="single" w:sz="4" w:space="0" w:color="000000"/>
        </w:tblBorders>
        <w:tblLayout w:type="fixed"/>
        <w:tblLook w:val="0000" w:firstRow="0" w:lastRow="0" w:firstColumn="0" w:lastColumn="0" w:noHBand="0" w:noVBand="0"/>
      </w:tblPr>
      <w:tblGrid>
        <w:gridCol w:w="2713"/>
        <w:gridCol w:w="3165"/>
        <w:gridCol w:w="1441"/>
        <w:gridCol w:w="1364"/>
      </w:tblGrid>
      <w:tr w:rsidR="00111011" w:rsidTr="001415B4">
        <w:trPr>
          <w:jc w:val="center"/>
        </w:trPr>
        <w:tc>
          <w:tcPr>
            <w:tcW w:w="2713"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Nome</w:t>
            </w:r>
          </w:p>
        </w:tc>
        <w:tc>
          <w:tcPr>
            <w:tcW w:w="3165"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Restrição</w:t>
            </w:r>
          </w:p>
        </w:tc>
        <w:tc>
          <w:tcPr>
            <w:tcW w:w="1441"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Categoria</w:t>
            </w:r>
          </w:p>
        </w:tc>
        <w:tc>
          <w:tcPr>
            <w:tcW w:w="1364" w:type="dxa"/>
            <w:tcBorders>
              <w:top w:val="double" w:sz="2" w:space="0" w:color="000000"/>
              <w:bottom w:val="single" w:sz="4" w:space="0" w:color="000000"/>
            </w:tcBorders>
            <w:shd w:val="clear" w:color="auto" w:fill="D9D9D9" w:themeFill="background1" w:themeFillShade="D9"/>
            <w:vAlign w:val="center"/>
          </w:tcPr>
          <w:p w:rsidR="00872B34" w:rsidRDefault="00872B34" w:rsidP="00111011">
            <w:pPr>
              <w:pStyle w:val="Tabela"/>
              <w:snapToGrid w:val="0"/>
              <w:jc w:val="center"/>
              <w:rPr>
                <w:b/>
                <w:bCs/>
              </w:rPr>
            </w:pPr>
            <w:r>
              <w:rPr>
                <w:b/>
                <w:bCs/>
              </w:rPr>
              <w:t>Desejável</w:t>
            </w:r>
          </w:p>
        </w:tc>
      </w:tr>
      <w:tr w:rsidR="00111011" w:rsidTr="001415B4">
        <w:trPr>
          <w:jc w:val="center"/>
        </w:trPr>
        <w:tc>
          <w:tcPr>
            <w:tcW w:w="2713" w:type="dxa"/>
            <w:tcBorders>
              <w:top w:val="single" w:sz="4" w:space="0" w:color="000000"/>
            </w:tcBorders>
          </w:tcPr>
          <w:p w:rsidR="00872B34" w:rsidRDefault="00872B34" w:rsidP="00111011">
            <w:pPr>
              <w:snapToGrid w:val="0"/>
            </w:pPr>
            <w:r>
              <w:t xml:space="preserve">S1 &lt;Nome Requisito </w:t>
            </w:r>
            <w:proofErr w:type="gramStart"/>
            <w:r>
              <w:t>não-funcional</w:t>
            </w:r>
            <w:proofErr w:type="gramEnd"/>
            <w:r>
              <w:t xml:space="preserve"> geral&gt;</w:t>
            </w:r>
          </w:p>
        </w:tc>
        <w:tc>
          <w:tcPr>
            <w:tcW w:w="3165" w:type="dxa"/>
            <w:tcBorders>
              <w:top w:val="single" w:sz="4" w:space="0" w:color="000000"/>
            </w:tcBorders>
          </w:tcPr>
          <w:p w:rsidR="00872B34" w:rsidRDefault="00872B34" w:rsidP="00111011">
            <w:pPr>
              <w:snapToGrid w:val="0"/>
            </w:pPr>
          </w:p>
        </w:tc>
        <w:tc>
          <w:tcPr>
            <w:tcW w:w="1441" w:type="dxa"/>
            <w:tcBorders>
              <w:top w:val="single" w:sz="4" w:space="0" w:color="000000"/>
            </w:tcBorders>
          </w:tcPr>
          <w:p w:rsidR="00872B34" w:rsidRDefault="00872B34" w:rsidP="00111011">
            <w:pPr>
              <w:snapToGrid w:val="0"/>
            </w:pPr>
          </w:p>
        </w:tc>
        <w:tc>
          <w:tcPr>
            <w:tcW w:w="1364" w:type="dxa"/>
            <w:tcBorders>
              <w:top w:val="single" w:sz="4" w:space="0" w:color="000000"/>
            </w:tcBorders>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S2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r w:rsidR="00111011" w:rsidTr="001415B4">
        <w:trPr>
          <w:jc w:val="center"/>
        </w:trPr>
        <w:tc>
          <w:tcPr>
            <w:tcW w:w="2713" w:type="dxa"/>
          </w:tcPr>
          <w:p w:rsidR="00872B34" w:rsidRDefault="00872B34" w:rsidP="00111011">
            <w:pPr>
              <w:snapToGrid w:val="0"/>
            </w:pPr>
            <w:r>
              <w:t xml:space="preserve">S3 &lt;Nome Requisito </w:t>
            </w:r>
            <w:proofErr w:type="gramStart"/>
            <w:r>
              <w:t>não-funcional</w:t>
            </w:r>
            <w:proofErr w:type="gramEnd"/>
            <w:r>
              <w:t xml:space="preserve"> geral&gt;</w:t>
            </w:r>
          </w:p>
        </w:tc>
        <w:tc>
          <w:tcPr>
            <w:tcW w:w="3165" w:type="dxa"/>
          </w:tcPr>
          <w:p w:rsidR="00872B34" w:rsidRDefault="00872B34" w:rsidP="00111011">
            <w:pPr>
              <w:snapToGrid w:val="0"/>
            </w:pPr>
          </w:p>
        </w:tc>
        <w:tc>
          <w:tcPr>
            <w:tcW w:w="1441" w:type="dxa"/>
          </w:tcPr>
          <w:p w:rsidR="00872B34" w:rsidRDefault="00872B34" w:rsidP="00111011">
            <w:pPr>
              <w:snapToGrid w:val="0"/>
            </w:pPr>
          </w:p>
        </w:tc>
        <w:tc>
          <w:tcPr>
            <w:tcW w:w="1364" w:type="dxa"/>
          </w:tcPr>
          <w:p w:rsidR="00872B34" w:rsidRDefault="00872B34" w:rsidP="00111011">
            <w:pPr>
              <w:snapToGrid w:val="0"/>
              <w:jc w:val="center"/>
            </w:pPr>
            <w:proofErr w:type="gramStart"/>
            <w:r>
              <w:t xml:space="preserve">(   </w:t>
            </w:r>
            <w:proofErr w:type="gramEnd"/>
            <w:r>
              <w:t>)</w:t>
            </w:r>
          </w:p>
        </w:tc>
      </w:tr>
    </w:tbl>
    <w:p w:rsidR="00E417FA" w:rsidRDefault="00E417FA" w:rsidP="001A3DD4">
      <w:pPr>
        <w:autoSpaceDE w:val="0"/>
        <w:autoSpaceDN w:val="0"/>
        <w:adjustRightInd w:val="0"/>
        <w:spacing w:after="0" w:line="240" w:lineRule="auto"/>
        <w:jc w:val="both"/>
        <w:rPr>
          <w:rFonts w:ascii="Arial" w:hAnsi="Arial" w:cs="Arial"/>
          <w:b/>
          <w:bCs/>
          <w:sz w:val="24"/>
          <w:szCs w:val="24"/>
        </w:rPr>
      </w:pPr>
    </w:p>
    <w:p w:rsidR="001A3DD4" w:rsidRPr="008209E6" w:rsidRDefault="001A3DD4" w:rsidP="008209E6">
      <w:pPr>
        <w:pStyle w:val="Default"/>
        <w:numPr>
          <w:ilvl w:val="1"/>
          <w:numId w:val="1"/>
        </w:numPr>
        <w:rPr>
          <w:rFonts w:ascii="Arial" w:hAnsi="Arial" w:cs="Arial"/>
          <w:b/>
          <w:bCs/>
          <w:color w:val="auto"/>
        </w:rPr>
      </w:pPr>
      <w:r w:rsidRPr="008209E6">
        <w:rPr>
          <w:rFonts w:ascii="Arial" w:hAnsi="Arial" w:cs="Arial"/>
          <w:b/>
          <w:bCs/>
          <w:color w:val="auto"/>
        </w:rPr>
        <w:t>Casos de uso relacionados aos requisitos funcionais</w:t>
      </w:r>
    </w:p>
    <w:p w:rsidR="001A3DD4" w:rsidRPr="001415B4" w:rsidRDefault="001A3DD4" w:rsidP="001A3DD4">
      <w:pPr>
        <w:autoSpaceDE w:val="0"/>
        <w:autoSpaceDN w:val="0"/>
        <w:adjustRightInd w:val="0"/>
        <w:spacing w:after="0" w:line="240" w:lineRule="auto"/>
        <w:jc w:val="both"/>
        <w:rPr>
          <w:rFonts w:ascii="Arial" w:hAnsi="Arial" w:cs="Arial"/>
          <w:bCs/>
          <w:i/>
          <w:sz w:val="24"/>
          <w:szCs w:val="24"/>
        </w:rPr>
      </w:pPr>
      <w:r w:rsidRPr="001415B4">
        <w:rPr>
          <w:rFonts w:ascii="Arial" w:hAnsi="Arial" w:cs="Arial"/>
          <w:bCs/>
          <w:i/>
          <w:sz w:val="24"/>
          <w:szCs w:val="24"/>
        </w:rPr>
        <w:t>A tabela a seguir mostra a relação entre os casos de uso do sistema e os requisitos que os especificam.</w:t>
      </w:r>
    </w:p>
    <w:p w:rsidR="001A3DD4" w:rsidRDefault="001A3DD4" w:rsidP="001A3DD4">
      <w:pPr>
        <w:autoSpaceDE w:val="0"/>
        <w:autoSpaceDN w:val="0"/>
        <w:adjustRightInd w:val="0"/>
        <w:spacing w:after="0" w:line="240" w:lineRule="auto"/>
        <w:jc w:val="both"/>
        <w:rPr>
          <w:rFonts w:ascii="Arial" w:hAnsi="Arial" w:cs="Arial"/>
          <w:b/>
          <w:bCs/>
          <w:sz w:val="24"/>
          <w:szCs w:val="24"/>
        </w:rPr>
      </w:pPr>
    </w:p>
    <w:tbl>
      <w:tblPr>
        <w:tblStyle w:val="Tabelacomgrade"/>
        <w:tblW w:w="0" w:type="auto"/>
        <w:tblBorders>
          <w:top w:val="double" w:sz="4" w:space="0" w:color="auto"/>
          <w:left w:val="double" w:sz="4" w:space="0" w:color="auto"/>
          <w:bottom w:val="double" w:sz="4" w:space="0" w:color="auto"/>
          <w:right w:val="double" w:sz="4" w:space="0" w:color="auto"/>
        </w:tblBorders>
        <w:shd w:val="clear" w:color="auto" w:fill="FFFFFF" w:themeFill="background1"/>
        <w:tblLook w:val="04A0" w:firstRow="1" w:lastRow="0" w:firstColumn="1" w:lastColumn="0" w:noHBand="0" w:noVBand="1"/>
      </w:tblPr>
      <w:tblGrid>
        <w:gridCol w:w="2161"/>
        <w:gridCol w:w="1208"/>
        <w:gridCol w:w="3543"/>
        <w:gridCol w:w="1732"/>
      </w:tblGrid>
      <w:tr w:rsidR="001A3DD4" w:rsidTr="001415B4">
        <w:tc>
          <w:tcPr>
            <w:tcW w:w="2161"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Nome caso de uso</w:t>
            </w:r>
          </w:p>
        </w:tc>
        <w:tc>
          <w:tcPr>
            <w:tcW w:w="1208"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Atores</w:t>
            </w:r>
          </w:p>
        </w:tc>
        <w:tc>
          <w:tcPr>
            <w:tcW w:w="3543"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Descrição</w:t>
            </w:r>
          </w:p>
        </w:tc>
        <w:tc>
          <w:tcPr>
            <w:tcW w:w="1732" w:type="dxa"/>
            <w:shd w:val="clear" w:color="auto" w:fill="D9D9D9" w:themeFill="background1" w:themeFillShade="D9"/>
          </w:tcPr>
          <w:p w:rsidR="001A3DD4" w:rsidRPr="00252EEB" w:rsidRDefault="001A3DD4" w:rsidP="00733AE0">
            <w:pPr>
              <w:autoSpaceDE w:val="0"/>
              <w:autoSpaceDN w:val="0"/>
              <w:adjustRightInd w:val="0"/>
              <w:jc w:val="both"/>
              <w:rPr>
                <w:rFonts w:ascii="Arial" w:hAnsi="Arial" w:cs="Arial"/>
                <w:b/>
                <w:bCs/>
              </w:rPr>
            </w:pPr>
            <w:r w:rsidRPr="00252EEB">
              <w:rPr>
                <w:rFonts w:ascii="Arial" w:hAnsi="Arial" w:cs="Arial"/>
                <w:b/>
                <w:bCs/>
              </w:rPr>
              <w:t xml:space="preserve">Referências </w:t>
            </w:r>
            <w:r w:rsidRPr="00252EEB">
              <w:rPr>
                <w:rFonts w:ascii="Arial" w:hAnsi="Arial" w:cs="Arial"/>
                <w:b/>
                <w:bCs/>
              </w:rPr>
              <w:lastRenderedPageBreak/>
              <w:t>Cruzadas</w:t>
            </w:r>
            <w:r w:rsidRPr="00252EEB">
              <w:rPr>
                <w:rFonts w:ascii="Arial" w:hAnsi="Arial" w:cs="Arial"/>
                <w:b/>
                <w:bCs/>
                <w:i/>
              </w:rPr>
              <w:t>*</w:t>
            </w:r>
          </w:p>
        </w:tc>
      </w:tr>
      <w:tr w:rsidR="001A3DD4" w:rsidTr="001415B4">
        <w:tc>
          <w:tcPr>
            <w:tcW w:w="2161" w:type="dxa"/>
            <w:shd w:val="clear" w:color="auto" w:fill="FFFFFF" w:themeFill="background1"/>
          </w:tcPr>
          <w:p w:rsidR="001A3DD4" w:rsidRPr="004E5DF0" w:rsidRDefault="001A3DD4" w:rsidP="00733AE0">
            <w:pPr>
              <w:autoSpaceDE w:val="0"/>
              <w:autoSpaceDN w:val="0"/>
              <w:adjustRightInd w:val="0"/>
              <w:jc w:val="both"/>
              <w:rPr>
                <w:rFonts w:ascii="Arial" w:hAnsi="Arial" w:cs="Arial"/>
                <w:bCs/>
                <w:i/>
              </w:rPr>
            </w:pPr>
            <w:r w:rsidRPr="004E5DF0">
              <w:rPr>
                <w:rFonts w:ascii="Arial" w:hAnsi="Arial" w:cs="Arial"/>
                <w:bCs/>
                <w:i/>
              </w:rPr>
              <w:lastRenderedPageBreak/>
              <w:t>&lt;Caso de uso 1&gt;</w:t>
            </w: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r w:rsidR="001A3DD4" w:rsidTr="001415B4">
        <w:tc>
          <w:tcPr>
            <w:tcW w:w="2161" w:type="dxa"/>
            <w:shd w:val="clear" w:color="auto" w:fill="FFFFFF" w:themeFill="background1"/>
          </w:tcPr>
          <w:p w:rsidR="001A3DD4" w:rsidRPr="00111011" w:rsidRDefault="001A3DD4" w:rsidP="00733AE0">
            <w:pPr>
              <w:autoSpaceDE w:val="0"/>
              <w:autoSpaceDN w:val="0"/>
              <w:adjustRightInd w:val="0"/>
              <w:jc w:val="both"/>
              <w:rPr>
                <w:rFonts w:ascii="Arial" w:hAnsi="Arial" w:cs="Arial"/>
                <w:bCs/>
                <w:sz w:val="24"/>
                <w:szCs w:val="24"/>
              </w:rPr>
            </w:pPr>
          </w:p>
        </w:tc>
        <w:tc>
          <w:tcPr>
            <w:tcW w:w="1208"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3543"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c>
          <w:tcPr>
            <w:tcW w:w="1732" w:type="dxa"/>
            <w:shd w:val="clear" w:color="auto" w:fill="FFFFFF" w:themeFill="background1"/>
          </w:tcPr>
          <w:p w:rsidR="001A3DD4" w:rsidRPr="00111011" w:rsidRDefault="001A3DD4" w:rsidP="00733AE0">
            <w:pPr>
              <w:autoSpaceDE w:val="0"/>
              <w:autoSpaceDN w:val="0"/>
              <w:adjustRightInd w:val="0"/>
              <w:jc w:val="both"/>
              <w:rPr>
                <w:rFonts w:ascii="Arial" w:hAnsi="Arial" w:cs="Arial"/>
                <w:b/>
                <w:bCs/>
                <w:sz w:val="24"/>
                <w:szCs w:val="24"/>
              </w:rPr>
            </w:pPr>
          </w:p>
        </w:tc>
      </w:tr>
    </w:tbl>
    <w:p w:rsidR="00602E47" w:rsidRPr="001415B4" w:rsidRDefault="00602E47" w:rsidP="00602E47">
      <w:pPr>
        <w:autoSpaceDE w:val="0"/>
        <w:autoSpaceDN w:val="0"/>
        <w:adjustRightInd w:val="0"/>
        <w:spacing w:after="0" w:line="240" w:lineRule="auto"/>
        <w:ind w:left="360"/>
        <w:jc w:val="both"/>
        <w:rPr>
          <w:rFonts w:ascii="Arial" w:hAnsi="Arial" w:cs="Arial"/>
          <w:bCs/>
          <w:i/>
          <w:sz w:val="20"/>
          <w:szCs w:val="20"/>
        </w:rPr>
      </w:pPr>
      <w:r w:rsidRPr="001415B4">
        <w:rPr>
          <w:rFonts w:ascii="Arial" w:hAnsi="Arial" w:cs="Arial"/>
          <w:bCs/>
          <w:i/>
          <w:vanish/>
          <w:sz w:val="20"/>
          <w:szCs w:val="20"/>
        </w:rPr>
        <w:t>*Cada caso de uso será associado a um conjunto de requisitos funcionais do sistema. Indicar o identificador de cada requisito funcional associado ao caso de uso.</w:t>
      </w:r>
      <w:r w:rsidRPr="001415B4">
        <w:rPr>
          <w:rFonts w:ascii="Arial" w:hAnsi="Arial" w:cs="Arial"/>
          <w:bCs/>
          <w:i/>
          <w:sz w:val="20"/>
          <w:szCs w:val="20"/>
        </w:rPr>
        <w:t>*Cada caso de uso será associado a um conjunto de requisitos funcionais do sistema. Indicar o identificador de cada requisito funcional associado ao caso de uso.</w:t>
      </w:r>
    </w:p>
    <w:p w:rsidR="0039344E" w:rsidRDefault="0039344E" w:rsidP="0039344E">
      <w:pPr>
        <w:autoSpaceDE w:val="0"/>
        <w:autoSpaceDN w:val="0"/>
        <w:adjustRightInd w:val="0"/>
        <w:spacing w:after="0" w:line="240" w:lineRule="auto"/>
        <w:rPr>
          <w:rFonts w:ascii="Arial" w:hAnsi="Arial" w:cs="Arial"/>
          <w:color w:val="000000"/>
          <w:sz w:val="24"/>
          <w:szCs w:val="24"/>
        </w:rPr>
      </w:pPr>
    </w:p>
    <w:p w:rsidR="000E5709" w:rsidRPr="00150A99" w:rsidRDefault="000E5709" w:rsidP="0039344E">
      <w:pPr>
        <w:autoSpaceDE w:val="0"/>
        <w:autoSpaceDN w:val="0"/>
        <w:adjustRightInd w:val="0"/>
        <w:spacing w:after="0" w:line="240" w:lineRule="auto"/>
        <w:rPr>
          <w:rFonts w:ascii="Arial" w:hAnsi="Arial" w:cs="Arial"/>
          <w:color w:val="000000"/>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METODOLOGIA DE DESENVOLVIMENTO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150A99" w:rsidRDefault="0039344E" w:rsidP="0039344E">
      <w:pPr>
        <w:autoSpaceDE w:val="0"/>
        <w:autoSpaceDN w:val="0"/>
        <w:adjustRightInd w:val="0"/>
        <w:spacing w:after="0" w:line="240" w:lineRule="auto"/>
        <w:jc w:val="both"/>
        <w:rPr>
          <w:rFonts w:ascii="Arial" w:hAnsi="Arial" w:cs="Arial"/>
          <w:sz w:val="24"/>
          <w:szCs w:val="24"/>
        </w:rPr>
      </w:pPr>
      <w:r w:rsidRPr="00150A99">
        <w:rPr>
          <w:rFonts w:ascii="Arial" w:hAnsi="Arial" w:cs="Arial"/>
          <w:i/>
          <w:iCs/>
          <w:sz w:val="24"/>
          <w:szCs w:val="24"/>
        </w:rPr>
        <w:t xml:space="preserve">Descrever a metodologia que será utilizada para o desenvolvimento do sistema. </w:t>
      </w:r>
      <w:r w:rsidR="007A52DC">
        <w:rPr>
          <w:rFonts w:ascii="Arial" w:hAnsi="Arial" w:cs="Arial"/>
          <w:i/>
          <w:iCs/>
          <w:sz w:val="24"/>
          <w:szCs w:val="24"/>
        </w:rPr>
        <w:t xml:space="preserve">[para acompanhar as atividades, para </w:t>
      </w:r>
      <w:proofErr w:type="gramStart"/>
      <w:r w:rsidR="007A52DC">
        <w:rPr>
          <w:rFonts w:ascii="Arial" w:hAnsi="Arial" w:cs="Arial"/>
          <w:i/>
          <w:iCs/>
          <w:sz w:val="24"/>
          <w:szCs w:val="24"/>
        </w:rPr>
        <w:t>implementar</w:t>
      </w:r>
      <w:proofErr w:type="gramEnd"/>
      <w:r w:rsidR="007A52DC">
        <w:rPr>
          <w:rFonts w:ascii="Arial" w:hAnsi="Arial" w:cs="Arial"/>
          <w:i/>
          <w:iCs/>
          <w:sz w:val="24"/>
          <w:szCs w:val="24"/>
        </w:rPr>
        <w:t>, para troca de informações com o cliente, etc.]</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9272BC" w:rsidRDefault="009272BC"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Default"/>
        <w:numPr>
          <w:ilvl w:val="0"/>
          <w:numId w:val="1"/>
        </w:numPr>
        <w:rPr>
          <w:rFonts w:ascii="Arial" w:hAnsi="Arial" w:cs="Arial"/>
          <w:b/>
          <w:bCs/>
          <w:color w:val="auto"/>
        </w:rPr>
      </w:pPr>
      <w:r w:rsidRPr="00602083">
        <w:rPr>
          <w:rFonts w:ascii="Arial" w:hAnsi="Arial" w:cs="Arial"/>
          <w:b/>
          <w:bCs/>
          <w:color w:val="auto"/>
        </w:rPr>
        <w:t xml:space="preserve">MODELAGEM DO SISTEMA </w:t>
      </w:r>
    </w:p>
    <w:p w:rsidR="00111011" w:rsidRDefault="00111011" w:rsidP="0039344E">
      <w:pPr>
        <w:autoSpaceDE w:val="0"/>
        <w:autoSpaceDN w:val="0"/>
        <w:adjustRightInd w:val="0"/>
        <w:spacing w:after="0" w:line="240" w:lineRule="auto"/>
        <w:jc w:val="both"/>
        <w:rPr>
          <w:rFonts w:ascii="Arial" w:hAnsi="Arial" w:cs="Arial"/>
          <w:b/>
          <w:bCs/>
          <w:sz w:val="24"/>
          <w:szCs w:val="24"/>
        </w:rPr>
      </w:pPr>
    </w:p>
    <w:p w:rsidR="007A52DC" w:rsidRPr="00602083" w:rsidRDefault="007A52DC" w:rsidP="007A52DC">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casos de uso </w:t>
      </w:r>
    </w:p>
    <w:p w:rsidR="007A52DC" w:rsidRPr="00150A99" w:rsidRDefault="007A52DC" w:rsidP="007A52DC">
      <w:pPr>
        <w:autoSpaceDE w:val="0"/>
        <w:autoSpaceDN w:val="0"/>
        <w:adjustRightInd w:val="0"/>
        <w:spacing w:after="0" w:line="240" w:lineRule="auto"/>
        <w:jc w:val="both"/>
        <w:rPr>
          <w:rFonts w:ascii="Arial" w:hAnsi="Arial" w:cs="Arial"/>
          <w:sz w:val="24"/>
          <w:szCs w:val="24"/>
        </w:rPr>
      </w:pPr>
      <w:r>
        <w:rPr>
          <w:rFonts w:ascii="Arial" w:hAnsi="Arial" w:cs="Arial"/>
          <w:i/>
          <w:iCs/>
          <w:sz w:val="24"/>
          <w:szCs w:val="24"/>
        </w:rPr>
        <w:t>Elaborar o diagrama de casos de uso (notação UML) que represente o sistema</w:t>
      </w:r>
      <w:r w:rsidRPr="00150A99">
        <w:rPr>
          <w:rFonts w:ascii="Arial" w:hAnsi="Arial" w:cs="Arial"/>
          <w:i/>
          <w:iCs/>
          <w:sz w:val="24"/>
          <w:szCs w:val="24"/>
        </w:rPr>
        <w:t xml:space="preserve">. </w:t>
      </w:r>
    </w:p>
    <w:p w:rsidR="007A52DC" w:rsidRDefault="007A52DC" w:rsidP="0039344E">
      <w:pPr>
        <w:autoSpaceDE w:val="0"/>
        <w:autoSpaceDN w:val="0"/>
        <w:adjustRightInd w:val="0"/>
        <w:spacing w:after="0" w:line="240" w:lineRule="auto"/>
        <w:jc w:val="both"/>
        <w:rPr>
          <w:rFonts w:ascii="Arial" w:hAnsi="Arial" w:cs="Arial"/>
          <w:b/>
          <w:bCs/>
          <w:sz w:val="24"/>
          <w:szCs w:val="24"/>
        </w:rPr>
      </w:pPr>
    </w:p>
    <w:p w:rsidR="0039344E" w:rsidRPr="007A52DC" w:rsidRDefault="0039344E" w:rsidP="00602083">
      <w:pPr>
        <w:pStyle w:val="PargrafodaLista"/>
        <w:numPr>
          <w:ilvl w:val="1"/>
          <w:numId w:val="11"/>
        </w:numPr>
        <w:autoSpaceDE w:val="0"/>
        <w:autoSpaceDN w:val="0"/>
        <w:adjustRightInd w:val="0"/>
        <w:spacing w:after="0" w:line="240" w:lineRule="auto"/>
        <w:jc w:val="both"/>
        <w:rPr>
          <w:rFonts w:ascii="Arial" w:hAnsi="Arial" w:cs="Arial"/>
          <w:b/>
          <w:sz w:val="24"/>
          <w:szCs w:val="24"/>
        </w:rPr>
      </w:pPr>
      <w:r w:rsidRPr="007A52DC">
        <w:rPr>
          <w:rFonts w:ascii="Arial" w:hAnsi="Arial" w:cs="Arial"/>
          <w:b/>
          <w:bCs/>
          <w:sz w:val="24"/>
          <w:szCs w:val="24"/>
        </w:rPr>
        <w:t xml:space="preserve">Descrição dos casos de uso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Descrever textualmente os principais casos de uso do sistema. Sistemas pequenos devem apresentar todos os casos de uso, já sistemas maiores podem apresentar apenas os casos de uso das principais funcionalidades, de forma a não deixar o texto tão repetitivo. </w:t>
      </w:r>
    </w:p>
    <w:p w:rsidR="007A52DC" w:rsidRDefault="007A52DC" w:rsidP="0039344E">
      <w:pPr>
        <w:autoSpaceDE w:val="0"/>
        <w:autoSpaceDN w:val="0"/>
        <w:adjustRightInd w:val="0"/>
        <w:spacing w:after="0" w:line="240" w:lineRule="auto"/>
        <w:jc w:val="both"/>
        <w:rPr>
          <w:rFonts w:ascii="Arial" w:hAnsi="Arial" w:cs="Arial"/>
          <w:i/>
          <w:iCs/>
          <w:sz w:val="24"/>
          <w:szCs w:val="24"/>
        </w:rPr>
      </w:pPr>
    </w:p>
    <w:p w:rsidR="000F37A1" w:rsidRPr="007A52DC" w:rsidRDefault="000F37A1" w:rsidP="007A52DC">
      <w:pPr>
        <w:pStyle w:val="PargrafodaLista"/>
        <w:numPr>
          <w:ilvl w:val="2"/>
          <w:numId w:val="11"/>
        </w:numPr>
        <w:autoSpaceDE w:val="0"/>
        <w:autoSpaceDN w:val="0"/>
        <w:adjustRightInd w:val="0"/>
        <w:spacing w:after="0" w:line="240" w:lineRule="auto"/>
        <w:ind w:left="1276"/>
        <w:jc w:val="both"/>
        <w:rPr>
          <w:rFonts w:ascii="Arial" w:hAnsi="Arial" w:cs="Arial"/>
          <w:b/>
          <w:bCs/>
          <w:sz w:val="24"/>
          <w:szCs w:val="24"/>
        </w:rPr>
      </w:pPr>
      <w:r w:rsidRPr="007A52DC">
        <w:rPr>
          <w:rFonts w:ascii="Arial" w:hAnsi="Arial" w:cs="Arial"/>
          <w:b/>
          <w:bCs/>
          <w:sz w:val="24"/>
          <w:szCs w:val="24"/>
        </w:rPr>
        <w:t>Caso de uso &lt;nome 1&gt;</w:t>
      </w:r>
    </w:p>
    <w:tbl>
      <w:tblPr>
        <w:tblStyle w:val="Tabelacomgrade"/>
        <w:tblW w:w="8363" w:type="dxa"/>
        <w:tblInd w:w="392" w:type="dxa"/>
        <w:tblLook w:val="04A0" w:firstRow="1" w:lastRow="0" w:firstColumn="1" w:lastColumn="0" w:noHBand="0" w:noVBand="1"/>
      </w:tblPr>
      <w:tblGrid>
        <w:gridCol w:w="4352"/>
        <w:gridCol w:w="4011"/>
      </w:tblGrid>
      <w:tr w:rsidR="000E5709" w:rsidTr="0071488A">
        <w:tc>
          <w:tcPr>
            <w:tcW w:w="8363" w:type="dxa"/>
            <w:gridSpan w:val="2"/>
          </w:tcPr>
          <w:p w:rsidR="000E5709" w:rsidRPr="00DE681A" w:rsidRDefault="000E5709" w:rsidP="0003383D">
            <w:pPr>
              <w:rPr>
                <w:rFonts w:ascii="Arial" w:hAnsi="Arial" w:cs="Arial"/>
                <w:sz w:val="24"/>
                <w:szCs w:val="24"/>
              </w:rPr>
            </w:pPr>
            <w:r w:rsidRPr="00DE681A">
              <w:rPr>
                <w:rFonts w:ascii="Arial" w:hAnsi="Arial" w:cs="Arial"/>
                <w:sz w:val="24"/>
                <w:szCs w:val="24"/>
              </w:rPr>
              <w:t>Descrição:</w:t>
            </w:r>
          </w:p>
        </w:tc>
      </w:tr>
      <w:tr w:rsidR="000E5709" w:rsidTr="0071488A">
        <w:tc>
          <w:tcPr>
            <w:tcW w:w="8363" w:type="dxa"/>
            <w:gridSpan w:val="2"/>
          </w:tcPr>
          <w:p w:rsidR="000E5709" w:rsidRPr="00DE681A" w:rsidRDefault="000E5709" w:rsidP="0003383D">
            <w:pPr>
              <w:rPr>
                <w:rFonts w:ascii="Arial" w:hAnsi="Arial" w:cs="Arial"/>
                <w:sz w:val="24"/>
                <w:szCs w:val="24"/>
              </w:rPr>
            </w:pPr>
            <w:proofErr w:type="gramStart"/>
            <w:r w:rsidRPr="00DE681A">
              <w:rPr>
                <w:rFonts w:ascii="Arial" w:hAnsi="Arial" w:cs="Arial"/>
                <w:sz w:val="24"/>
                <w:szCs w:val="24"/>
              </w:rPr>
              <w:t>Ator(</w:t>
            </w:r>
            <w:proofErr w:type="gramEnd"/>
            <w:r w:rsidRPr="00DE681A">
              <w:rPr>
                <w:rFonts w:ascii="Arial" w:hAnsi="Arial" w:cs="Arial"/>
                <w:sz w:val="24"/>
                <w:szCs w:val="24"/>
              </w:rPr>
              <w:t>es) envolvido(s):</w:t>
            </w:r>
          </w:p>
        </w:tc>
      </w:tr>
      <w:tr w:rsidR="000E5709" w:rsidTr="0071488A">
        <w:tc>
          <w:tcPr>
            <w:tcW w:w="8363" w:type="dxa"/>
            <w:gridSpan w:val="2"/>
          </w:tcPr>
          <w:p w:rsidR="000E5709" w:rsidRPr="00DE681A" w:rsidRDefault="000E5709" w:rsidP="0003383D">
            <w:pPr>
              <w:rPr>
                <w:rFonts w:ascii="Arial" w:hAnsi="Arial" w:cs="Arial"/>
                <w:sz w:val="24"/>
                <w:szCs w:val="24"/>
              </w:rPr>
            </w:pPr>
            <w:r>
              <w:rPr>
                <w:rFonts w:ascii="Arial" w:hAnsi="Arial" w:cs="Arial"/>
                <w:sz w:val="24"/>
                <w:szCs w:val="24"/>
              </w:rPr>
              <w:t>Pré-condição:</w:t>
            </w: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Normal:</w:t>
            </w:r>
          </w:p>
        </w:tc>
      </w:tr>
      <w:tr w:rsidR="000E5709" w:rsidTr="0071488A">
        <w:tc>
          <w:tcPr>
            <w:tcW w:w="4352"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Ator</w:t>
            </w:r>
          </w:p>
        </w:tc>
        <w:tc>
          <w:tcPr>
            <w:tcW w:w="4011" w:type="dxa"/>
          </w:tcPr>
          <w:p w:rsidR="000E5709" w:rsidRPr="00DE681A" w:rsidRDefault="000E5709" w:rsidP="0003383D">
            <w:pPr>
              <w:jc w:val="center"/>
              <w:rPr>
                <w:rFonts w:ascii="Arial" w:hAnsi="Arial" w:cs="Arial"/>
                <w:sz w:val="24"/>
                <w:szCs w:val="24"/>
              </w:rPr>
            </w:pPr>
            <w:r w:rsidRPr="00DE681A">
              <w:rPr>
                <w:rFonts w:ascii="Arial" w:hAnsi="Arial" w:cs="Arial"/>
                <w:sz w:val="24"/>
                <w:szCs w:val="24"/>
              </w:rPr>
              <w:t>Sistema</w:t>
            </w: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4352" w:type="dxa"/>
          </w:tcPr>
          <w:p w:rsidR="000E5709" w:rsidRPr="00DE681A" w:rsidRDefault="000E5709" w:rsidP="0003383D">
            <w:pPr>
              <w:rPr>
                <w:rFonts w:ascii="Arial" w:hAnsi="Arial" w:cs="Arial"/>
                <w:sz w:val="24"/>
                <w:szCs w:val="24"/>
              </w:rPr>
            </w:pPr>
          </w:p>
        </w:tc>
        <w:tc>
          <w:tcPr>
            <w:tcW w:w="4011" w:type="dxa"/>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Alternativo:</w:t>
            </w:r>
          </w:p>
        </w:tc>
      </w:tr>
      <w:tr w:rsidR="000E5709" w:rsidTr="0071488A">
        <w:tc>
          <w:tcPr>
            <w:tcW w:w="8363" w:type="dxa"/>
            <w:gridSpan w:val="2"/>
          </w:tcPr>
          <w:p w:rsidR="000E5709" w:rsidRPr="00DE681A" w:rsidRDefault="000E5709" w:rsidP="0003383D">
            <w:pPr>
              <w:rPr>
                <w:rFonts w:ascii="Arial" w:hAnsi="Arial" w:cs="Arial"/>
                <w:sz w:val="24"/>
                <w:szCs w:val="24"/>
              </w:rPr>
            </w:pPr>
          </w:p>
        </w:tc>
      </w:tr>
      <w:tr w:rsidR="000E5709" w:rsidTr="0071488A">
        <w:tc>
          <w:tcPr>
            <w:tcW w:w="8363" w:type="dxa"/>
            <w:gridSpan w:val="2"/>
          </w:tcPr>
          <w:p w:rsidR="000E5709" w:rsidRPr="00DE681A" w:rsidRDefault="000E5709" w:rsidP="0003383D">
            <w:pPr>
              <w:rPr>
                <w:rFonts w:ascii="Arial" w:hAnsi="Arial" w:cs="Arial"/>
                <w:b/>
                <w:sz w:val="24"/>
                <w:szCs w:val="24"/>
              </w:rPr>
            </w:pPr>
            <w:r w:rsidRPr="00DE681A">
              <w:rPr>
                <w:rFonts w:ascii="Arial" w:hAnsi="Arial" w:cs="Arial"/>
                <w:b/>
                <w:sz w:val="24"/>
                <w:szCs w:val="24"/>
              </w:rPr>
              <w:t>Fluxo de exceção:</w:t>
            </w:r>
          </w:p>
        </w:tc>
      </w:tr>
      <w:tr w:rsidR="000E5709" w:rsidTr="0071488A">
        <w:tc>
          <w:tcPr>
            <w:tcW w:w="8363" w:type="dxa"/>
            <w:gridSpan w:val="2"/>
          </w:tcPr>
          <w:p w:rsidR="000E5709" w:rsidRPr="00DE681A" w:rsidRDefault="000E5709" w:rsidP="0003383D">
            <w:pPr>
              <w:rPr>
                <w:rFonts w:ascii="Arial" w:hAnsi="Arial" w:cs="Arial"/>
                <w:sz w:val="24"/>
                <w:szCs w:val="24"/>
              </w:rPr>
            </w:pPr>
          </w:p>
        </w:tc>
      </w:tr>
    </w:tbl>
    <w:p w:rsidR="00704C83" w:rsidRPr="006563E8" w:rsidRDefault="00704C83" w:rsidP="00704C83">
      <w:pPr>
        <w:pStyle w:val="Default"/>
        <w:rPr>
          <w:rFonts w:ascii="Arial" w:hAnsi="Arial" w:cs="Arial"/>
          <w:i/>
          <w:color w:val="auto"/>
          <w:sz w:val="22"/>
          <w:szCs w:val="22"/>
        </w:rPr>
      </w:pPr>
      <w:r>
        <w:rPr>
          <w:rFonts w:ascii="Arial" w:hAnsi="Arial" w:cs="Arial"/>
          <w:i/>
          <w:color w:val="auto"/>
          <w:sz w:val="22"/>
          <w:szCs w:val="22"/>
        </w:rPr>
        <w:t>ATENÇÃO</w:t>
      </w:r>
      <w:r w:rsidRPr="006563E8">
        <w:rPr>
          <w:rFonts w:ascii="Arial" w:hAnsi="Arial" w:cs="Arial"/>
          <w:i/>
          <w:color w:val="auto"/>
          <w:sz w:val="22"/>
          <w:szCs w:val="22"/>
        </w:rPr>
        <w:t xml:space="preserve">: repetir esta tabela para cada </w:t>
      </w:r>
      <w:r>
        <w:rPr>
          <w:rFonts w:ascii="Arial" w:hAnsi="Arial" w:cs="Arial"/>
          <w:i/>
          <w:color w:val="auto"/>
          <w:sz w:val="22"/>
          <w:szCs w:val="22"/>
        </w:rPr>
        <w:t>caso de uso</w:t>
      </w:r>
      <w:r w:rsidRPr="006563E8">
        <w:rPr>
          <w:rFonts w:ascii="Arial" w:hAnsi="Arial" w:cs="Arial"/>
          <w:i/>
          <w:color w:val="auto"/>
          <w:sz w:val="22"/>
          <w:szCs w:val="22"/>
        </w:rPr>
        <w:t xml:space="preserve"> existente.</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Modelo ER </w:t>
      </w:r>
    </w:p>
    <w:p w:rsidR="00602083" w:rsidRPr="00602083" w:rsidRDefault="00602083" w:rsidP="0039344E">
      <w:pPr>
        <w:autoSpaceDE w:val="0"/>
        <w:autoSpaceDN w:val="0"/>
        <w:adjustRightInd w:val="0"/>
        <w:spacing w:after="0" w:line="240" w:lineRule="auto"/>
        <w:jc w:val="both"/>
        <w:rPr>
          <w:rFonts w:ascii="Arial" w:hAnsi="Arial" w:cs="Arial"/>
          <w:sz w:val="24"/>
          <w:szCs w:val="24"/>
        </w:rPr>
      </w:pPr>
      <w:r w:rsidRPr="00602083">
        <w:rPr>
          <w:rFonts w:ascii="Arial" w:hAnsi="Arial" w:cs="Arial"/>
          <w:i/>
          <w:iCs/>
          <w:sz w:val="24"/>
          <w:szCs w:val="24"/>
        </w:rPr>
        <w:t xml:space="preserve">Além do diagrama E-R, fazer </w:t>
      </w:r>
      <w:r w:rsidRPr="00602083">
        <w:rPr>
          <w:rFonts w:ascii="Arial" w:hAnsi="Arial" w:cs="Arial"/>
          <w:sz w:val="24"/>
          <w:szCs w:val="24"/>
          <w:shd w:val="clear" w:color="auto" w:fill="FFFFFF"/>
        </w:rPr>
        <w:t>uma descrição</w:t>
      </w:r>
      <w:r>
        <w:rPr>
          <w:rFonts w:ascii="Arial" w:hAnsi="Arial" w:cs="Arial"/>
          <w:sz w:val="24"/>
          <w:szCs w:val="24"/>
          <w:shd w:val="clear" w:color="auto" w:fill="FFFFFF"/>
        </w:rPr>
        <w:t xml:space="preserve"> das entidades no formato de uma tabela </w:t>
      </w:r>
      <w:r w:rsidR="009B5913">
        <w:rPr>
          <w:rFonts w:ascii="Arial" w:hAnsi="Arial" w:cs="Arial"/>
          <w:sz w:val="24"/>
          <w:szCs w:val="24"/>
          <w:shd w:val="clear" w:color="auto" w:fill="FFFFFF"/>
        </w:rPr>
        <w:t>(no máximo um</w:t>
      </w:r>
      <w:r w:rsidRPr="00602083">
        <w:rPr>
          <w:rFonts w:ascii="Arial" w:hAnsi="Arial" w:cs="Arial"/>
          <w:sz w:val="24"/>
          <w:szCs w:val="24"/>
          <w:shd w:val="clear" w:color="auto" w:fill="FFFFFF"/>
        </w:rPr>
        <w:t xml:space="preserve"> parágrafo para cada entidade).</w:t>
      </w:r>
    </w:p>
    <w:p w:rsidR="009B5913" w:rsidRDefault="009B5913" w:rsidP="0039344E">
      <w:pPr>
        <w:autoSpaceDE w:val="0"/>
        <w:autoSpaceDN w:val="0"/>
        <w:adjustRightInd w:val="0"/>
        <w:spacing w:after="0" w:line="240" w:lineRule="auto"/>
        <w:jc w:val="both"/>
        <w:rPr>
          <w:rFonts w:ascii="Arial" w:hAnsi="Arial" w:cs="Arial"/>
          <w:b/>
          <w:b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sidRPr="00150A99">
        <w:rPr>
          <w:rFonts w:ascii="Arial" w:hAnsi="Arial" w:cs="Arial"/>
          <w:b/>
          <w:bCs/>
          <w:sz w:val="24"/>
          <w:szCs w:val="24"/>
        </w:rPr>
        <w:t xml:space="preserve">Diagrama de Classes </w:t>
      </w:r>
    </w:p>
    <w:p w:rsidR="0039344E" w:rsidRDefault="0039344E" w:rsidP="0039344E">
      <w:pPr>
        <w:autoSpaceDE w:val="0"/>
        <w:autoSpaceDN w:val="0"/>
        <w:adjustRightInd w:val="0"/>
        <w:spacing w:after="0" w:line="240" w:lineRule="auto"/>
        <w:jc w:val="both"/>
        <w:rPr>
          <w:rFonts w:ascii="Arial" w:hAnsi="Arial" w:cs="Arial"/>
          <w:i/>
          <w:iCs/>
          <w:sz w:val="24"/>
          <w:szCs w:val="24"/>
        </w:rPr>
      </w:pPr>
      <w:r w:rsidRPr="00150A99">
        <w:rPr>
          <w:rFonts w:ascii="Arial" w:hAnsi="Arial" w:cs="Arial"/>
          <w:i/>
          <w:iCs/>
          <w:sz w:val="24"/>
          <w:szCs w:val="24"/>
        </w:rPr>
        <w:t xml:space="preserve">Apresentar o diagrama de classes do </w:t>
      </w:r>
      <w:r w:rsidR="00602083">
        <w:rPr>
          <w:rFonts w:ascii="Arial" w:hAnsi="Arial" w:cs="Arial"/>
          <w:i/>
          <w:iCs/>
          <w:sz w:val="24"/>
          <w:szCs w:val="24"/>
        </w:rPr>
        <w:t xml:space="preserve">projeto do </w:t>
      </w:r>
      <w:r w:rsidRPr="00150A99">
        <w:rPr>
          <w:rFonts w:ascii="Arial" w:hAnsi="Arial" w:cs="Arial"/>
          <w:i/>
          <w:iCs/>
          <w:sz w:val="24"/>
          <w:szCs w:val="24"/>
        </w:rPr>
        <w:t xml:space="preserve">sistema (conversar com o orientador). </w:t>
      </w:r>
    </w:p>
    <w:p w:rsidR="0039344E" w:rsidRDefault="0039344E" w:rsidP="0039344E">
      <w:pPr>
        <w:autoSpaceDE w:val="0"/>
        <w:autoSpaceDN w:val="0"/>
        <w:adjustRightInd w:val="0"/>
        <w:spacing w:after="0" w:line="240" w:lineRule="auto"/>
        <w:jc w:val="both"/>
        <w:rPr>
          <w:rFonts w:ascii="Arial" w:hAnsi="Arial" w:cs="Arial"/>
          <w:i/>
          <w:iCs/>
          <w:sz w:val="24"/>
          <w:szCs w:val="24"/>
        </w:rPr>
      </w:pPr>
    </w:p>
    <w:p w:rsidR="0039344E" w:rsidRPr="00602083" w:rsidRDefault="0039344E" w:rsidP="00602083">
      <w:pPr>
        <w:pStyle w:val="PargrafodaLista"/>
        <w:numPr>
          <w:ilvl w:val="1"/>
          <w:numId w:val="11"/>
        </w:num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Interface do Sistema (</w:t>
      </w:r>
      <w:commentRangeStart w:id="2"/>
      <w:r w:rsidR="009B7304">
        <w:rPr>
          <w:rFonts w:ascii="Arial" w:hAnsi="Arial" w:cs="Arial"/>
          <w:b/>
          <w:bCs/>
          <w:sz w:val="24"/>
          <w:szCs w:val="24"/>
        </w:rPr>
        <w:t>Prototipaç</w:t>
      </w:r>
      <w:r w:rsidR="005C2CFA">
        <w:rPr>
          <w:rFonts w:ascii="Arial" w:hAnsi="Arial" w:cs="Arial"/>
          <w:b/>
          <w:bCs/>
          <w:sz w:val="24"/>
          <w:szCs w:val="24"/>
        </w:rPr>
        <w:t>ão de baixa,</w:t>
      </w:r>
      <w:r w:rsidR="009B7304">
        <w:rPr>
          <w:rFonts w:ascii="Arial" w:hAnsi="Arial" w:cs="Arial"/>
          <w:b/>
          <w:bCs/>
          <w:sz w:val="24"/>
          <w:szCs w:val="24"/>
        </w:rPr>
        <w:t xml:space="preserve"> média</w:t>
      </w:r>
      <w:r w:rsidR="005C2CFA">
        <w:rPr>
          <w:rFonts w:ascii="Arial" w:hAnsi="Arial" w:cs="Arial"/>
          <w:b/>
          <w:bCs/>
          <w:sz w:val="24"/>
          <w:szCs w:val="24"/>
        </w:rPr>
        <w:t xml:space="preserve"> ou alta</w:t>
      </w:r>
      <w:r w:rsidR="009B7304">
        <w:rPr>
          <w:rFonts w:ascii="Arial" w:hAnsi="Arial" w:cs="Arial"/>
          <w:b/>
          <w:bCs/>
          <w:sz w:val="24"/>
          <w:szCs w:val="24"/>
        </w:rPr>
        <w:t xml:space="preserve"> fidelidade</w:t>
      </w:r>
      <w:commentRangeEnd w:id="2"/>
      <w:r w:rsidR="009B7304">
        <w:rPr>
          <w:rStyle w:val="Refdecomentrio"/>
        </w:rPr>
        <w:commentReference w:id="2"/>
      </w:r>
      <w:proofErr w:type="gramStart"/>
      <w:r>
        <w:rPr>
          <w:rFonts w:ascii="Arial" w:hAnsi="Arial" w:cs="Arial"/>
          <w:b/>
          <w:bCs/>
          <w:sz w:val="24"/>
          <w:szCs w:val="24"/>
        </w:rPr>
        <w:t>)</w:t>
      </w:r>
      <w:proofErr w:type="gramEnd"/>
    </w:p>
    <w:p w:rsidR="0039344E" w:rsidRDefault="0039344E" w:rsidP="0039344E">
      <w:pPr>
        <w:autoSpaceDE w:val="0"/>
        <w:autoSpaceDN w:val="0"/>
        <w:adjustRightInd w:val="0"/>
        <w:spacing w:after="0" w:line="240" w:lineRule="auto"/>
        <w:jc w:val="both"/>
        <w:rPr>
          <w:rFonts w:ascii="Arial" w:hAnsi="Arial" w:cs="Arial"/>
          <w:i/>
          <w:iCs/>
          <w:sz w:val="24"/>
          <w:szCs w:val="24"/>
        </w:rPr>
      </w:pPr>
      <w:r>
        <w:rPr>
          <w:rFonts w:ascii="Arial" w:hAnsi="Arial" w:cs="Arial"/>
          <w:i/>
          <w:iCs/>
          <w:sz w:val="24"/>
          <w:szCs w:val="24"/>
        </w:rPr>
        <w:lastRenderedPageBreak/>
        <w:t>Apresentar um esboço da</w:t>
      </w:r>
      <w:r w:rsidR="005C2CFA">
        <w:rPr>
          <w:rFonts w:ascii="Arial" w:hAnsi="Arial" w:cs="Arial"/>
          <w:i/>
          <w:iCs/>
          <w:sz w:val="24"/>
          <w:szCs w:val="24"/>
        </w:rPr>
        <w:t>s</w:t>
      </w:r>
      <w:r>
        <w:rPr>
          <w:rFonts w:ascii="Arial" w:hAnsi="Arial" w:cs="Arial"/>
          <w:i/>
          <w:iCs/>
          <w:sz w:val="24"/>
          <w:szCs w:val="24"/>
        </w:rPr>
        <w:t xml:space="preserve"> interface</w:t>
      </w:r>
      <w:r w:rsidR="005C2CFA">
        <w:rPr>
          <w:rFonts w:ascii="Arial" w:hAnsi="Arial" w:cs="Arial"/>
          <w:i/>
          <w:iCs/>
          <w:sz w:val="24"/>
          <w:szCs w:val="24"/>
        </w:rPr>
        <w:t>s</w:t>
      </w:r>
      <w:r>
        <w:rPr>
          <w:rFonts w:ascii="Arial" w:hAnsi="Arial" w:cs="Arial"/>
          <w:i/>
          <w:iCs/>
          <w:sz w:val="24"/>
          <w:szCs w:val="24"/>
        </w:rPr>
        <w:t xml:space="preserve"> do sistema (rascunho do design ou projeto das páginas HTML que irão compor a aplicação)</w:t>
      </w:r>
      <w:r w:rsidR="00602083">
        <w:rPr>
          <w:rFonts w:ascii="Arial" w:hAnsi="Arial" w:cs="Arial"/>
          <w:i/>
          <w:iCs/>
          <w:sz w:val="24"/>
          <w:szCs w:val="24"/>
        </w:rPr>
        <w:t>.</w:t>
      </w:r>
      <w:r>
        <w:rPr>
          <w:rFonts w:ascii="Arial" w:hAnsi="Arial" w:cs="Arial"/>
          <w:i/>
          <w:iCs/>
          <w:sz w:val="24"/>
          <w:szCs w:val="24"/>
        </w:rPr>
        <w:t xml:space="preserve"> </w:t>
      </w:r>
    </w:p>
    <w:p w:rsidR="0039344E" w:rsidRDefault="0039344E" w:rsidP="0039344E">
      <w:pPr>
        <w:autoSpaceDE w:val="0"/>
        <w:autoSpaceDN w:val="0"/>
        <w:adjustRightInd w:val="0"/>
        <w:spacing w:after="0" w:line="240" w:lineRule="auto"/>
        <w:jc w:val="both"/>
        <w:rPr>
          <w:rFonts w:ascii="Arial" w:hAnsi="Arial" w:cs="Arial"/>
          <w:b/>
          <w:bCs/>
          <w:sz w:val="24"/>
          <w:szCs w:val="24"/>
        </w:rPr>
      </w:pPr>
    </w:p>
    <w:p w:rsidR="0039344E" w:rsidRDefault="0039344E" w:rsidP="0039344E"/>
    <w:p w:rsidR="008B1561" w:rsidRDefault="008B1561" w:rsidP="0039344E">
      <w:pPr>
        <w:rPr>
          <w:ins w:id="3" w:author="Colégio Politécnico da UFSM" w:date="2017-08-09T13:01:00Z"/>
        </w:rPr>
      </w:pPr>
    </w:p>
    <w:p w:rsidR="008B1561" w:rsidRPr="008B1561" w:rsidRDefault="008B1561" w:rsidP="008B1561">
      <w:pPr>
        <w:rPr>
          <w:ins w:id="4" w:author="Colégio Politécnico da UFSM" w:date="2017-08-09T13:01:00Z"/>
        </w:rPr>
      </w:pPr>
    </w:p>
    <w:p w:rsidR="008B1561" w:rsidRPr="008B1561" w:rsidRDefault="008B1561">
      <w:pPr>
        <w:rPr>
          <w:ins w:id="5" w:author="Colégio Politécnico da UFSM" w:date="2017-08-09T13:01:00Z"/>
        </w:rPr>
      </w:pPr>
    </w:p>
    <w:p w:rsidR="008B1561" w:rsidRPr="008B1561" w:rsidRDefault="008B1561">
      <w:pPr>
        <w:rPr>
          <w:ins w:id="6" w:author="Colégio Politécnico da UFSM" w:date="2017-08-09T13:01:00Z"/>
        </w:rPr>
      </w:pPr>
    </w:p>
    <w:p w:rsidR="008B1561" w:rsidRPr="008B1561" w:rsidRDefault="008B1561">
      <w:pPr>
        <w:rPr>
          <w:ins w:id="7" w:author="Colégio Politécnico da UFSM" w:date="2017-08-09T13:01:00Z"/>
        </w:rPr>
      </w:pPr>
    </w:p>
    <w:p w:rsidR="008B1561" w:rsidRPr="008B1561" w:rsidRDefault="008B1561">
      <w:pPr>
        <w:rPr>
          <w:ins w:id="8" w:author="Colégio Politécnico da UFSM" w:date="2017-08-09T13:01:00Z"/>
        </w:rPr>
      </w:pPr>
    </w:p>
    <w:p w:rsidR="008B1561" w:rsidRPr="008B1561" w:rsidRDefault="008B1561">
      <w:pPr>
        <w:rPr>
          <w:ins w:id="9" w:author="Colégio Politécnico da UFSM" w:date="2017-08-09T13:01:00Z"/>
        </w:rPr>
      </w:pPr>
    </w:p>
    <w:p w:rsidR="008B1561" w:rsidRPr="008B1561" w:rsidRDefault="008B1561">
      <w:pPr>
        <w:rPr>
          <w:ins w:id="10" w:author="Colégio Politécnico da UFSM" w:date="2017-08-09T13:01:00Z"/>
        </w:rPr>
      </w:pPr>
    </w:p>
    <w:p w:rsidR="008B1561" w:rsidRDefault="008B1561" w:rsidP="008B1561">
      <w:pPr>
        <w:rPr>
          <w:ins w:id="11" w:author="Colégio Politécnico da UFSM" w:date="2017-08-09T13:01:00Z"/>
        </w:rPr>
      </w:pPr>
    </w:p>
    <w:p w:rsidR="009C6B82" w:rsidRPr="008B1561" w:rsidRDefault="008B1561" w:rsidP="008B1561">
      <w:pPr>
        <w:tabs>
          <w:tab w:val="left" w:pos="5475"/>
        </w:tabs>
      </w:pPr>
      <w:ins w:id="12" w:author="Colégio Politécnico da UFSM" w:date="2017-08-09T13:01:00Z">
        <w:r>
          <w:tab/>
        </w:r>
      </w:ins>
    </w:p>
    <w:sectPr w:rsidR="009C6B82" w:rsidRPr="008B1561" w:rsidSect="000E5709">
      <w:headerReference w:type="default" r:id="rId12"/>
      <w:type w:val="continuous"/>
      <w:pgSz w:w="11906" w:h="16838"/>
      <w:pgMar w:top="1134" w:right="1701"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olégio Politécnico da UFSM" w:date="2017-08-08T17:49:00Z" w:initials="VGV">
    <w:p w:rsidR="000E5709" w:rsidRDefault="000E5709" w:rsidP="000E5709">
      <w:pPr>
        <w:pStyle w:val="Default"/>
        <w:rPr>
          <w:rFonts w:ascii="Arial" w:hAnsi="Arial" w:cs="Arial"/>
          <w:i/>
          <w:iCs/>
          <w:color w:val="auto"/>
        </w:rPr>
      </w:pPr>
      <w:r>
        <w:rPr>
          <w:rStyle w:val="Refdecomentrio"/>
        </w:rPr>
        <w:annotationRef/>
      </w:r>
      <w:r>
        <w:rPr>
          <w:rFonts w:ascii="Arial" w:hAnsi="Arial" w:cs="Arial"/>
          <w:i/>
          <w:iCs/>
          <w:color w:val="auto"/>
        </w:rPr>
        <w:t>Lembretes</w:t>
      </w:r>
      <w:proofErr w:type="gramStart"/>
      <w:r>
        <w:rPr>
          <w:rFonts w:ascii="Arial" w:hAnsi="Arial" w:cs="Arial"/>
          <w:i/>
          <w:iCs/>
          <w:color w:val="auto"/>
        </w:rPr>
        <w:t>:</w:t>
      </w:r>
      <w:r w:rsidRPr="00D70F85">
        <w:rPr>
          <w:rFonts w:ascii="Arial" w:hAnsi="Arial" w:cs="Arial"/>
          <w:i/>
          <w:iCs/>
          <w:color w:val="auto"/>
        </w:rPr>
        <w:t>.</w:t>
      </w:r>
      <w:proofErr w:type="gramEnd"/>
      <w:r w:rsidRPr="00D70F85">
        <w:rPr>
          <w:rFonts w:ascii="Arial" w:hAnsi="Arial" w:cs="Arial"/>
          <w:i/>
          <w:iCs/>
          <w:color w:val="auto"/>
        </w:rPr>
        <w:t xml:space="preserve">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Os requisitos podem ser classificados em duas grandes categorias: </w:t>
      </w:r>
    </w:p>
    <w:p w:rsidR="000E5709" w:rsidRDefault="000E5709" w:rsidP="000E5709">
      <w:pPr>
        <w:pStyle w:val="Default"/>
        <w:rPr>
          <w:rFonts w:ascii="Arial" w:hAnsi="Arial" w:cs="Arial"/>
          <w:i/>
          <w:iCs/>
          <w:color w:val="auto"/>
        </w:rPr>
      </w:pPr>
      <w:r w:rsidRPr="006563E8">
        <w:rPr>
          <w:rFonts w:ascii="Arial" w:hAnsi="Arial" w:cs="Arial"/>
          <w:i/>
          <w:iCs/>
          <w:color w:val="auto"/>
        </w:rPr>
        <w:t xml:space="preserve">- os requisitos funcionais correspondem à listagem de tudo que o sistema deve fazer; </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são restrições colocadas sobre como o sistema deve realizar seus requisitos funcionais. </w:t>
      </w:r>
    </w:p>
    <w:p w:rsidR="000E5709" w:rsidRDefault="000E5709" w:rsidP="000E5709">
      <w:pPr>
        <w:pStyle w:val="Default"/>
        <w:rPr>
          <w:rFonts w:ascii="Arial" w:hAnsi="Arial" w:cs="Arial"/>
          <w:i/>
          <w:iCs/>
          <w:color w:val="auto"/>
        </w:rPr>
      </w:pPr>
      <w:r w:rsidRPr="006563E8">
        <w:rPr>
          <w:rFonts w:ascii="Arial" w:hAnsi="Arial" w:cs="Arial"/>
          <w:i/>
          <w:iCs/>
          <w:color w:val="auto"/>
        </w:rPr>
        <w:t>Os requisitos</w:t>
      </w:r>
      <w:r>
        <w:rPr>
          <w:rFonts w:ascii="Arial" w:hAnsi="Arial" w:cs="Arial"/>
          <w:i/>
          <w:iCs/>
          <w:color w:val="auto"/>
        </w:rPr>
        <w:t xml:space="preserve"> </w:t>
      </w:r>
      <w:r w:rsidRPr="00252EEB">
        <w:rPr>
          <w:rFonts w:ascii="Arial" w:hAnsi="Arial" w:cs="Arial"/>
          <w:b/>
          <w:i/>
          <w:iCs/>
          <w:color w:val="auto"/>
        </w:rPr>
        <w:t xml:space="preserve">funcionais </w:t>
      </w:r>
      <w:r w:rsidRPr="006563E8">
        <w:rPr>
          <w:rFonts w:ascii="Arial" w:hAnsi="Arial" w:cs="Arial"/>
          <w:i/>
          <w:iCs/>
          <w:color w:val="auto"/>
        </w:rPr>
        <w:t>podem ser classificados em dois grupos: a) requisitos funcionais evidentes, que são efetuados com conhecimento do usuário. Esses requisitos usualmente corresponderão a eventos do sistema e respostas do sistema, ou seja, qualquer troca</w:t>
      </w:r>
      <w:r>
        <w:rPr>
          <w:rFonts w:ascii="Arial" w:hAnsi="Arial" w:cs="Arial"/>
          <w:i/>
          <w:iCs/>
          <w:color w:val="auto"/>
        </w:rPr>
        <w:t xml:space="preserve"> de informação que ocorra</w:t>
      </w:r>
      <w:r w:rsidRPr="006563E8">
        <w:rPr>
          <w:rFonts w:ascii="Arial" w:hAnsi="Arial" w:cs="Arial"/>
          <w:i/>
          <w:iCs/>
          <w:color w:val="auto"/>
        </w:rPr>
        <w:t xml:space="preserve"> pela interface do sistema com o meio exterior; b) requisitos funcionais ocultos, que são efetuados pelo sistema sem o con</w:t>
      </w:r>
      <w:r w:rsidRPr="006F1B37">
        <w:rPr>
          <w:rFonts w:ascii="Arial" w:hAnsi="Arial" w:cs="Arial"/>
          <w:i/>
          <w:iCs/>
          <w:color w:val="auto"/>
        </w:rPr>
        <w:t>hecimento explícito do usuário.</w:t>
      </w:r>
    </w:p>
    <w:p w:rsidR="000E5709" w:rsidRPr="006563E8" w:rsidRDefault="000E5709" w:rsidP="000E5709">
      <w:pPr>
        <w:pStyle w:val="Default"/>
        <w:rPr>
          <w:rFonts w:ascii="Arial" w:hAnsi="Arial" w:cs="Arial"/>
          <w:i/>
          <w:iCs/>
          <w:color w:val="auto"/>
        </w:rPr>
      </w:pPr>
      <w:r w:rsidRPr="006563E8">
        <w:rPr>
          <w:rFonts w:ascii="Arial" w:hAnsi="Arial" w:cs="Arial"/>
          <w:i/>
          <w:iCs/>
          <w:color w:val="auto"/>
        </w:rPr>
        <w:t xml:space="preserve">Os requisitos </w:t>
      </w:r>
      <w:proofErr w:type="gramStart"/>
      <w:r w:rsidRPr="006563E8">
        <w:rPr>
          <w:rFonts w:ascii="Arial" w:hAnsi="Arial" w:cs="Arial"/>
          <w:b/>
          <w:i/>
          <w:iCs/>
          <w:color w:val="auto"/>
        </w:rPr>
        <w:t>não-funcionais</w:t>
      </w:r>
      <w:proofErr w:type="gramEnd"/>
      <w:r w:rsidRPr="006563E8">
        <w:rPr>
          <w:rFonts w:ascii="Arial" w:hAnsi="Arial" w:cs="Arial"/>
          <w:i/>
          <w:iCs/>
          <w:color w:val="auto"/>
        </w:rPr>
        <w:t xml:space="preserve"> podem ser classificados em obrigatórios e desejados, isto é, aqueles que devem ser obtidos de qualquer maneira e aqueles que podem ser obtidos de qualquer maneira e aqueles que podem ser obtidos caso isso não cause maiores transtornos no processo de desenvolvimento. Além disso, os requisitos </w:t>
      </w:r>
      <w:proofErr w:type="gramStart"/>
      <w:r w:rsidRPr="006563E8">
        <w:rPr>
          <w:rFonts w:ascii="Arial" w:hAnsi="Arial" w:cs="Arial"/>
          <w:i/>
          <w:iCs/>
          <w:color w:val="auto"/>
        </w:rPr>
        <w:t>não-funcionais</w:t>
      </w:r>
      <w:proofErr w:type="gramEnd"/>
      <w:r w:rsidRPr="006563E8">
        <w:rPr>
          <w:rFonts w:ascii="Arial" w:hAnsi="Arial" w:cs="Arial"/>
          <w:i/>
          <w:iCs/>
          <w:color w:val="auto"/>
        </w:rPr>
        <w:t xml:space="preserve"> podem ser classificados por atributo: se são requisitos de interface, de implementação, de eficiência, de tolerância a falhas, etc.</w:t>
      </w:r>
    </w:p>
    <w:p w:rsidR="000E5709" w:rsidRDefault="000E5709">
      <w:pPr>
        <w:pStyle w:val="Textodecomentrio"/>
      </w:pPr>
    </w:p>
  </w:comment>
  <w:comment w:id="2" w:author="Marcos Alexandre Rose Silva" w:date="2017-08-08T17:52:00Z" w:initials="MARS">
    <w:p w:rsidR="009B7304" w:rsidRDefault="009B7304">
      <w:pPr>
        <w:pStyle w:val="Textodecomentrio"/>
      </w:pPr>
      <w:r>
        <w:rPr>
          <w:rStyle w:val="Refdecomentrio"/>
        </w:rPr>
        <w:annotationRef/>
      </w:r>
      <w:r>
        <w:t>Lembretes:</w:t>
      </w:r>
    </w:p>
    <w:p w:rsidR="009B7304" w:rsidRDefault="009B7304">
      <w:pPr>
        <w:pStyle w:val="Textodecomentrio"/>
      </w:pPr>
    </w:p>
    <w:p w:rsidR="009B7304" w:rsidRDefault="009B7304">
      <w:pPr>
        <w:pStyle w:val="Textodecomentrio"/>
      </w:pPr>
      <w:r>
        <w:t>O protótipo de baixa fidelidade pode ser um desenho feito em um papel que represente a interface do sistema. Neste caso,</w:t>
      </w:r>
      <w:proofErr w:type="gramStart"/>
      <w:r>
        <w:t xml:space="preserve">  </w:t>
      </w:r>
      <w:proofErr w:type="gramEnd"/>
      <w:r>
        <w:t xml:space="preserve">é preciso </w:t>
      </w:r>
      <w:proofErr w:type="spellStart"/>
      <w:r>
        <w:t>escanear</w:t>
      </w:r>
      <w:proofErr w:type="spellEnd"/>
      <w:r>
        <w:t xml:space="preserve"> ou tirar uma foto para inserir as interfaces neste projeto.</w:t>
      </w:r>
    </w:p>
    <w:p w:rsidR="009B7304" w:rsidRDefault="009B7304">
      <w:pPr>
        <w:pStyle w:val="Textodecomentrio"/>
      </w:pPr>
    </w:p>
    <w:p w:rsidR="009B7304" w:rsidRDefault="009B7304">
      <w:pPr>
        <w:pStyle w:val="Textodecomentrio"/>
      </w:pPr>
      <w:r>
        <w:t xml:space="preserve">O protótipo de média fidelidade pode ser feito utilizando alguma ferramenta computacional para elaborar o desenho das interfaces, como a ferramenta Power Point, </w:t>
      </w:r>
      <w:proofErr w:type="spellStart"/>
      <w:r>
        <w:t>Pencil</w:t>
      </w:r>
      <w:proofErr w:type="spellEnd"/>
      <w:r>
        <w:t xml:space="preserve">, etc. Neste caso, é preciso dar um </w:t>
      </w:r>
      <w:proofErr w:type="spellStart"/>
      <w:r>
        <w:t>print</w:t>
      </w:r>
      <w:proofErr w:type="spellEnd"/>
      <w:r>
        <w:t xml:space="preserve"> das interfaces para inserir neste projeto.</w:t>
      </w:r>
    </w:p>
    <w:p w:rsidR="005C2CFA" w:rsidRDefault="005C2CFA">
      <w:pPr>
        <w:pStyle w:val="Textodecomentrio"/>
      </w:pPr>
    </w:p>
    <w:p w:rsidR="005C2CFA" w:rsidRDefault="005C2CFA">
      <w:pPr>
        <w:pStyle w:val="Textodecomentrio"/>
      </w:pPr>
      <w:r>
        <w:t xml:space="preserve">O protótipo de alta fidelidade pode ser feito utilizando alguma ferramenta/tecnologia que será utilizada para desenvolver o sistema, como HTML/CSS, </w:t>
      </w:r>
      <w:proofErr w:type="spellStart"/>
      <w:r>
        <w:t>Pingendo</w:t>
      </w:r>
      <w:proofErr w:type="spellEnd"/>
      <w:r>
        <w:t xml:space="preserve">, etc. Neste caso, é preciso dar um </w:t>
      </w:r>
      <w:proofErr w:type="spellStart"/>
      <w:r>
        <w:t>print</w:t>
      </w:r>
      <w:proofErr w:type="spellEnd"/>
      <w:r>
        <w:t xml:space="preserve"> das interfaces para inserir neste projeto.</w:t>
      </w:r>
    </w:p>
    <w:p w:rsidR="009B7304" w:rsidRDefault="009B7304">
      <w:pPr>
        <w:pStyle w:val="Textodecomentrio"/>
      </w:pPr>
    </w:p>
    <w:p w:rsidR="009B7304" w:rsidRDefault="005C2CFA">
      <w:pPr>
        <w:pStyle w:val="Textodecomentrio"/>
      </w:pPr>
      <w:r>
        <w:t>Tenha a certeza que as imagens</w:t>
      </w:r>
      <w:r w:rsidR="009B7304">
        <w:t xml:space="preserve"> das </w:t>
      </w:r>
      <w:r>
        <w:t>interfaces estarão nítidas neste projeto.</w:t>
      </w:r>
    </w:p>
    <w:p w:rsidR="005C2CFA" w:rsidRDefault="005C2CFA">
      <w:pPr>
        <w:pStyle w:val="Textodecomentrio"/>
      </w:pPr>
    </w:p>
    <w:p w:rsidR="005C2CFA" w:rsidRDefault="005C2CFA">
      <w:pPr>
        <w:pStyle w:val="Textodecomentrio"/>
      </w:pPr>
      <w:r>
        <w:t>Todas as interfaces do sistema devem ser inseridas neste projeto.</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1DD3" w:rsidRDefault="000C1DD3" w:rsidP="00E417FA">
      <w:pPr>
        <w:spacing w:after="0" w:line="240" w:lineRule="auto"/>
      </w:pPr>
      <w:r>
        <w:separator/>
      </w:r>
    </w:p>
  </w:endnote>
  <w:endnote w:type="continuationSeparator" w:id="0">
    <w:p w:rsidR="000C1DD3" w:rsidRDefault="000C1DD3" w:rsidP="00E417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4013649"/>
      <w:docPartObj>
        <w:docPartGallery w:val="Page Numbers (Bottom of Page)"/>
        <w:docPartUnique/>
      </w:docPartObj>
    </w:sdtPr>
    <w:sdtEndPr>
      <w:rPr>
        <w:rFonts w:ascii="Arial" w:hAnsi="Arial" w:cs="Arial"/>
        <w:sz w:val="20"/>
        <w:szCs w:val="20"/>
      </w:rPr>
    </w:sdtEndPr>
    <w:sdtContent>
      <w:p w:rsidR="00E417FA" w:rsidRPr="006563E8" w:rsidRDefault="00E417FA">
        <w:pPr>
          <w:pStyle w:val="Rodap"/>
          <w:jc w:val="right"/>
          <w:rPr>
            <w:rFonts w:ascii="Arial" w:hAnsi="Arial" w:cs="Arial"/>
            <w:sz w:val="20"/>
            <w:szCs w:val="20"/>
          </w:rPr>
        </w:pPr>
        <w:r w:rsidRPr="006563E8">
          <w:rPr>
            <w:rFonts w:ascii="Arial" w:hAnsi="Arial" w:cs="Arial"/>
            <w:sz w:val="20"/>
            <w:szCs w:val="20"/>
          </w:rPr>
          <w:fldChar w:fldCharType="begin"/>
        </w:r>
        <w:r w:rsidRPr="006563E8">
          <w:rPr>
            <w:rFonts w:ascii="Arial" w:hAnsi="Arial" w:cs="Arial"/>
            <w:sz w:val="20"/>
            <w:szCs w:val="20"/>
          </w:rPr>
          <w:instrText>PAGE   \* MERGEFORMAT</w:instrText>
        </w:r>
        <w:r w:rsidRPr="006563E8">
          <w:rPr>
            <w:rFonts w:ascii="Arial" w:hAnsi="Arial" w:cs="Arial"/>
            <w:sz w:val="20"/>
            <w:szCs w:val="20"/>
          </w:rPr>
          <w:fldChar w:fldCharType="separate"/>
        </w:r>
        <w:r w:rsidR="00E854D4">
          <w:rPr>
            <w:rFonts w:ascii="Arial" w:hAnsi="Arial" w:cs="Arial"/>
            <w:noProof/>
            <w:sz w:val="20"/>
            <w:szCs w:val="20"/>
          </w:rPr>
          <w:t>2</w:t>
        </w:r>
        <w:r w:rsidRPr="006563E8">
          <w:rPr>
            <w:rFonts w:ascii="Arial" w:hAnsi="Arial" w:cs="Arial"/>
            <w:sz w:val="20"/>
            <w:szCs w:val="20"/>
          </w:rPr>
          <w:fldChar w:fldCharType="end"/>
        </w:r>
      </w:p>
    </w:sdtContent>
  </w:sdt>
  <w:p w:rsidR="00E417FA" w:rsidRDefault="00E417F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1DD3" w:rsidRDefault="000C1DD3" w:rsidP="00E417FA">
      <w:pPr>
        <w:spacing w:after="0" w:line="240" w:lineRule="auto"/>
      </w:pPr>
      <w:r>
        <w:separator/>
      </w:r>
    </w:p>
  </w:footnote>
  <w:footnote w:type="continuationSeparator" w:id="0">
    <w:p w:rsidR="000C1DD3" w:rsidRDefault="000C1DD3" w:rsidP="00E417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474"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5386"/>
      <w:gridCol w:w="2102"/>
    </w:tblGrid>
    <w:tr w:rsidR="000E5709" w:rsidTr="00A03575">
      <w:tc>
        <w:tcPr>
          <w:tcW w:w="1986" w:type="dxa"/>
        </w:tcPr>
        <w:p w:rsidR="000E5709" w:rsidRDefault="000E5709" w:rsidP="0003383D">
          <w:pPr>
            <w:pStyle w:val="Cabealho"/>
          </w:pPr>
          <w:r>
            <w:rPr>
              <w:noProof/>
              <w:lang w:eastAsia="pt-BR"/>
            </w:rPr>
            <w:drawing>
              <wp:inline distT="0" distB="0" distL="0" distR="0" wp14:anchorId="67AC48A0" wp14:editId="576B016F">
                <wp:extent cx="1123950" cy="838200"/>
                <wp:effectExtent l="0" t="0" r="0" b="0"/>
                <wp:docPr id="1" name="Imagem 1" descr="color_1024x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_1024x768"/>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838200"/>
                        </a:xfrm>
                        <a:prstGeom prst="rect">
                          <a:avLst/>
                        </a:prstGeom>
                        <a:noFill/>
                        <a:ln>
                          <a:noFill/>
                        </a:ln>
                      </pic:spPr>
                    </pic:pic>
                  </a:graphicData>
                </a:graphic>
              </wp:inline>
            </w:drawing>
          </w:r>
        </w:p>
      </w:tc>
      <w:tc>
        <w:tcPr>
          <w:tcW w:w="5386" w:type="dxa"/>
        </w:tcPr>
        <w:p w:rsidR="000E5709" w:rsidRPr="00264CC3" w:rsidRDefault="000E5709" w:rsidP="0003383D">
          <w:pPr>
            <w:pStyle w:val="Cabealho"/>
            <w:rPr>
              <w:sz w:val="28"/>
              <w:szCs w:val="28"/>
            </w:rPr>
          </w:pPr>
          <w:r w:rsidRPr="00264CC3">
            <w:rPr>
              <w:sz w:val="28"/>
              <w:szCs w:val="28"/>
            </w:rPr>
            <w:t>Universidade Federal de Santa Maria</w:t>
          </w:r>
        </w:p>
        <w:p w:rsidR="000E5709" w:rsidRPr="00264CC3" w:rsidRDefault="000E5709" w:rsidP="0003383D">
          <w:pPr>
            <w:pStyle w:val="Cabealho"/>
            <w:rPr>
              <w:sz w:val="28"/>
              <w:szCs w:val="28"/>
            </w:rPr>
          </w:pPr>
          <w:r w:rsidRPr="00264CC3">
            <w:rPr>
              <w:sz w:val="28"/>
              <w:szCs w:val="28"/>
            </w:rPr>
            <w:t>Colégio Politécnico</w:t>
          </w:r>
        </w:p>
        <w:p w:rsidR="000E5709" w:rsidRPr="00264CC3" w:rsidRDefault="000E5709" w:rsidP="0003383D">
          <w:pPr>
            <w:pStyle w:val="Cabealho"/>
            <w:rPr>
              <w:sz w:val="28"/>
              <w:szCs w:val="28"/>
            </w:rPr>
          </w:pPr>
          <w:r w:rsidRPr="00264CC3">
            <w:rPr>
              <w:sz w:val="28"/>
              <w:szCs w:val="28"/>
            </w:rPr>
            <w:t>Sistemas para Internet</w:t>
          </w:r>
        </w:p>
        <w:p w:rsidR="000E5709" w:rsidRDefault="000E5709" w:rsidP="00A47028">
          <w:pPr>
            <w:pStyle w:val="Cabealho"/>
          </w:pPr>
          <w:r w:rsidRPr="00264CC3">
            <w:rPr>
              <w:sz w:val="28"/>
              <w:szCs w:val="28"/>
            </w:rPr>
            <w:t>DPADP 0</w:t>
          </w:r>
          <w:r w:rsidR="00A47028">
            <w:rPr>
              <w:sz w:val="28"/>
              <w:szCs w:val="28"/>
            </w:rPr>
            <w:t>142</w:t>
          </w:r>
          <w:r w:rsidRPr="00264CC3">
            <w:rPr>
              <w:sz w:val="28"/>
              <w:szCs w:val="28"/>
            </w:rPr>
            <w:t xml:space="preserve"> – </w:t>
          </w:r>
          <w:r w:rsidR="00A47028">
            <w:rPr>
              <w:sz w:val="28"/>
              <w:szCs w:val="28"/>
            </w:rPr>
            <w:t>Projeto Integrador</w:t>
          </w:r>
        </w:p>
      </w:tc>
      <w:tc>
        <w:tcPr>
          <w:tcW w:w="2102" w:type="dxa"/>
        </w:tcPr>
        <w:p w:rsidR="000E5709" w:rsidRDefault="000E5709" w:rsidP="0003383D">
          <w:pPr>
            <w:pStyle w:val="Cabealho"/>
          </w:pPr>
          <w:r>
            <w:rPr>
              <w:rFonts w:ascii="Arial" w:hAnsi="Arial" w:cs="Arial"/>
              <w:b/>
              <w:bCs/>
              <w:noProof/>
              <w:lang w:eastAsia="pt-BR"/>
            </w:rPr>
            <w:drawing>
              <wp:anchor distT="0" distB="0" distL="114300" distR="114300" simplePos="0" relativeHeight="251659264" behindDoc="0" locked="0" layoutInCell="1" allowOverlap="1" wp14:anchorId="3F22E66D" wp14:editId="38EEBB0A">
                <wp:simplePos x="0" y="0"/>
                <wp:positionH relativeFrom="margin">
                  <wp:posOffset>-167640</wp:posOffset>
                </wp:positionH>
                <wp:positionV relativeFrom="paragraph">
                  <wp:posOffset>17145</wp:posOffset>
                </wp:positionV>
                <wp:extent cx="1085850" cy="850900"/>
                <wp:effectExtent l="0" t="0" r="0" b="6350"/>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ursoSistInternet.jpg"/>
                        <pic:cNvPicPr/>
                      </pic:nvPicPr>
                      <pic:blipFill rotWithShape="1">
                        <a:blip r:embed="rId2" cstate="print">
                          <a:extLst>
                            <a:ext uri="{28A0092B-C50C-407E-A947-70E740481C1C}">
                              <a14:useLocalDpi xmlns:a14="http://schemas.microsoft.com/office/drawing/2010/main" val="0"/>
                            </a:ext>
                          </a:extLst>
                        </a:blip>
                        <a:srcRect t="5290" r="66281" b="47607"/>
                        <a:stretch/>
                      </pic:blipFill>
                      <pic:spPr bwMode="auto">
                        <a:xfrm>
                          <a:off x="0" y="0"/>
                          <a:ext cx="1085850" cy="850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rsidR="000E5709" w:rsidRPr="000E5709" w:rsidRDefault="000E5709" w:rsidP="000E570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5709" w:rsidRPr="000E5709" w:rsidRDefault="000E5709" w:rsidP="000E5709">
    <w:pPr>
      <w:pStyle w:val="Cabealho"/>
      <w:tabs>
        <w:tab w:val="clear" w:pos="4252"/>
        <w:tab w:val="center" w:pos="4536"/>
      </w:tabs>
      <w:rPr>
        <w:sz w:val="18"/>
        <w:szCs w:val="18"/>
      </w:rPr>
    </w:pPr>
    <w:r w:rsidRPr="000E5709">
      <w:rPr>
        <w:sz w:val="18"/>
        <w:szCs w:val="18"/>
      </w:rPr>
      <w:t>DPADP 0</w:t>
    </w:r>
    <w:r w:rsidR="008B1561">
      <w:rPr>
        <w:sz w:val="18"/>
        <w:szCs w:val="18"/>
      </w:rPr>
      <w:t>142</w:t>
    </w:r>
    <w:r w:rsidRPr="000E5709">
      <w:rPr>
        <w:sz w:val="18"/>
        <w:szCs w:val="18"/>
      </w:rPr>
      <w:t xml:space="preserve"> - </w:t>
    </w:r>
    <w:r w:rsidR="008B1561">
      <w:rPr>
        <w:sz w:val="18"/>
        <w:szCs w:val="18"/>
      </w:rPr>
      <w:t>Projeto Integrador</w:t>
    </w:r>
    <w:r w:rsidRPr="000E5709">
      <w:rPr>
        <w:sz w:val="18"/>
        <w:szCs w:val="18"/>
      </w:rPr>
      <w:t xml:space="preserve"> </w:t>
    </w:r>
    <w:r w:rsidRPr="000E5709">
      <w:rPr>
        <w:sz w:val="18"/>
        <w:szCs w:val="18"/>
      </w:rPr>
      <w:tab/>
    </w:r>
    <w:r w:rsidRPr="000E5709">
      <w:rPr>
        <w:sz w:val="18"/>
        <w:szCs w:val="18"/>
      </w:rPr>
      <w:tab/>
      <w:t>Especificação e Projeto de Desenvolvimento de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46C2F61A"/>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
    <w:nsid w:val="02A53583"/>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086D76"/>
    <w:multiLevelType w:val="hybridMultilevel"/>
    <w:tmpl w:val="BF9668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9C13E8F"/>
    <w:multiLevelType w:val="multilevel"/>
    <w:tmpl w:val="1A84B0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CF73C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FDC405C"/>
    <w:multiLevelType w:val="multilevel"/>
    <w:tmpl w:val="0416001F"/>
    <w:numStyleLink w:val="Estilo1"/>
  </w:abstractNum>
  <w:abstractNum w:abstractNumId="6">
    <w:nsid w:val="334D4BB3"/>
    <w:multiLevelType w:val="hybridMultilevel"/>
    <w:tmpl w:val="D14AAA20"/>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CE78A1"/>
    <w:multiLevelType w:val="multilevel"/>
    <w:tmpl w:val="04160025"/>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lvlText w:val="%1.%2.%3"/>
      <w:lvlJc w:val="left"/>
      <w:pPr>
        <w:ind w:left="1146" w:hanging="720"/>
      </w:pPr>
    </w:lvl>
    <w:lvl w:ilvl="3">
      <w:start w:val="1"/>
      <w:numFmt w:val="decimal"/>
      <w:lvlText w:val="%1.%2.%3.%4"/>
      <w:lvlJc w:val="left"/>
      <w:pPr>
        <w:ind w:left="1290" w:hanging="864"/>
      </w:pPr>
    </w:lvl>
    <w:lvl w:ilvl="4">
      <w:start w:val="1"/>
      <w:numFmt w:val="decimal"/>
      <w:lvlText w:val="%1.%2.%3.%4.%5"/>
      <w:lvlJc w:val="left"/>
      <w:pPr>
        <w:ind w:left="1434" w:hanging="1008"/>
      </w:pPr>
    </w:lvl>
    <w:lvl w:ilvl="5">
      <w:start w:val="1"/>
      <w:numFmt w:val="decimal"/>
      <w:lvlText w:val="%1.%2.%3.%4.%5.%6"/>
      <w:lvlJc w:val="left"/>
      <w:pPr>
        <w:ind w:left="1578" w:hanging="1152"/>
      </w:pPr>
    </w:lvl>
    <w:lvl w:ilvl="6">
      <w:start w:val="1"/>
      <w:numFmt w:val="decimal"/>
      <w:lvlText w:val="%1.%2.%3.%4.%5.%6.%7"/>
      <w:lvlJc w:val="left"/>
      <w:pPr>
        <w:ind w:left="1722" w:hanging="1296"/>
      </w:pPr>
    </w:lvl>
    <w:lvl w:ilvl="7">
      <w:start w:val="1"/>
      <w:numFmt w:val="decimal"/>
      <w:lvlText w:val="%1.%2.%3.%4.%5.%6.%7.%8"/>
      <w:lvlJc w:val="left"/>
      <w:pPr>
        <w:ind w:left="1866" w:hanging="1440"/>
      </w:pPr>
    </w:lvl>
    <w:lvl w:ilvl="8">
      <w:start w:val="1"/>
      <w:numFmt w:val="decimal"/>
      <w:lvlText w:val="%1.%2.%3.%4.%5.%6.%7.%8.%9"/>
      <w:lvlJc w:val="left"/>
      <w:pPr>
        <w:ind w:left="2010" w:hanging="1584"/>
      </w:pPr>
    </w:lvl>
  </w:abstractNum>
  <w:abstractNum w:abstractNumId="8">
    <w:nsid w:val="42126A50"/>
    <w:multiLevelType w:val="multilevel"/>
    <w:tmpl w:val="0416001F"/>
    <w:numStyleLink w:val="Estilo1"/>
  </w:abstractNum>
  <w:abstractNum w:abstractNumId="9">
    <w:nsid w:val="477E60A0"/>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4A2D5552"/>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4964A35"/>
    <w:multiLevelType w:val="hybridMultilevel"/>
    <w:tmpl w:val="99B8D6E8"/>
    <w:lvl w:ilvl="0" w:tplc="BFF82AD6">
      <w:start w:val="3"/>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5ACA35A2"/>
    <w:multiLevelType w:val="multilevel"/>
    <w:tmpl w:val="0416001F"/>
    <w:styleLink w:val="Estilo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514B0C"/>
    <w:multiLevelType w:val="hybridMultilevel"/>
    <w:tmpl w:val="E0243F94"/>
    <w:lvl w:ilvl="0" w:tplc="DFAA1D50">
      <w:start w:val="5"/>
      <w:numFmt w:val="bullet"/>
      <w:lvlText w:val=""/>
      <w:lvlJc w:val="left"/>
      <w:pPr>
        <w:ind w:left="720" w:hanging="360"/>
      </w:pPr>
      <w:rPr>
        <w:rFonts w:ascii="Symbol" w:eastAsiaTheme="minorHAns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0486BED"/>
    <w:multiLevelType w:val="hybridMultilevel"/>
    <w:tmpl w:val="528C464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698E49BC"/>
    <w:multiLevelType w:val="multilevel"/>
    <w:tmpl w:val="3CDE61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6FF606E6"/>
    <w:multiLevelType w:val="hybridMultilevel"/>
    <w:tmpl w:val="C374D06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0F">
      <w:start w:val="1"/>
      <w:numFmt w:val="decimal"/>
      <w:lvlText w:val="%3."/>
      <w:lvlJc w:val="lef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34150FC"/>
    <w:multiLevelType w:val="hybridMultilevel"/>
    <w:tmpl w:val="3AE2829A"/>
    <w:lvl w:ilvl="0" w:tplc="8A1613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13"/>
  </w:num>
  <w:num w:numId="5">
    <w:abstractNumId w:val="9"/>
  </w:num>
  <w:num w:numId="6">
    <w:abstractNumId w:val="2"/>
  </w:num>
  <w:num w:numId="7">
    <w:abstractNumId w:val="15"/>
  </w:num>
  <w:num w:numId="8">
    <w:abstractNumId w:val="10"/>
  </w:num>
  <w:num w:numId="9">
    <w:abstractNumId w:val="11"/>
  </w:num>
  <w:num w:numId="10">
    <w:abstractNumId w:val="3"/>
  </w:num>
  <w:num w:numId="11">
    <w:abstractNumId w:val="8"/>
  </w:num>
  <w:num w:numId="12">
    <w:abstractNumId w:val="12"/>
  </w:num>
  <w:num w:numId="13">
    <w:abstractNumId w:val="14"/>
  </w:num>
  <w:num w:numId="14">
    <w:abstractNumId w:val="16"/>
  </w:num>
  <w:num w:numId="15">
    <w:abstractNumId w:val="6"/>
  </w:num>
  <w:num w:numId="16">
    <w:abstractNumId w:val="7"/>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44E"/>
    <w:rsid w:val="00016A26"/>
    <w:rsid w:val="000A773C"/>
    <w:rsid w:val="000C1DD3"/>
    <w:rsid w:val="000E5709"/>
    <w:rsid w:val="000F37A1"/>
    <w:rsid w:val="00111011"/>
    <w:rsid w:val="00124E05"/>
    <w:rsid w:val="00135960"/>
    <w:rsid w:val="001415B4"/>
    <w:rsid w:val="001A3DD4"/>
    <w:rsid w:val="001F0E70"/>
    <w:rsid w:val="00211E18"/>
    <w:rsid w:val="00230DD0"/>
    <w:rsid w:val="00252EEB"/>
    <w:rsid w:val="00256B10"/>
    <w:rsid w:val="0039344E"/>
    <w:rsid w:val="003E71D1"/>
    <w:rsid w:val="00452262"/>
    <w:rsid w:val="004E5DF0"/>
    <w:rsid w:val="004F013D"/>
    <w:rsid w:val="005259E0"/>
    <w:rsid w:val="005C2CFA"/>
    <w:rsid w:val="005E0239"/>
    <w:rsid w:val="005F6B55"/>
    <w:rsid w:val="00600D52"/>
    <w:rsid w:val="00602083"/>
    <w:rsid w:val="00602E47"/>
    <w:rsid w:val="00620646"/>
    <w:rsid w:val="006563E8"/>
    <w:rsid w:val="00682749"/>
    <w:rsid w:val="006F0FA9"/>
    <w:rsid w:val="006F1B37"/>
    <w:rsid w:val="00704C83"/>
    <w:rsid w:val="0071488A"/>
    <w:rsid w:val="007A52DC"/>
    <w:rsid w:val="008209E6"/>
    <w:rsid w:val="008325E0"/>
    <w:rsid w:val="00862BF5"/>
    <w:rsid w:val="00872B34"/>
    <w:rsid w:val="00876852"/>
    <w:rsid w:val="008B1561"/>
    <w:rsid w:val="008B4585"/>
    <w:rsid w:val="00921450"/>
    <w:rsid w:val="009272BC"/>
    <w:rsid w:val="009747A8"/>
    <w:rsid w:val="009B5913"/>
    <w:rsid w:val="009B7304"/>
    <w:rsid w:val="009C6B82"/>
    <w:rsid w:val="009E1850"/>
    <w:rsid w:val="009E232A"/>
    <w:rsid w:val="009F1585"/>
    <w:rsid w:val="009F2199"/>
    <w:rsid w:val="00A03575"/>
    <w:rsid w:val="00A47028"/>
    <w:rsid w:val="00AC4580"/>
    <w:rsid w:val="00B51C39"/>
    <w:rsid w:val="00B54268"/>
    <w:rsid w:val="00C1373A"/>
    <w:rsid w:val="00C14089"/>
    <w:rsid w:val="00C76CE8"/>
    <w:rsid w:val="00C86D6B"/>
    <w:rsid w:val="00CA42C6"/>
    <w:rsid w:val="00CD6428"/>
    <w:rsid w:val="00D30165"/>
    <w:rsid w:val="00E417FA"/>
    <w:rsid w:val="00E43A42"/>
    <w:rsid w:val="00E854D4"/>
    <w:rsid w:val="00F25BB8"/>
    <w:rsid w:val="00F752C0"/>
    <w:rsid w:val="00F8088F"/>
    <w:rsid w:val="00F90D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44E"/>
  </w:style>
  <w:style w:type="paragraph" w:styleId="Ttulo1">
    <w:name w:val="heading 1"/>
    <w:basedOn w:val="Normal"/>
    <w:next w:val="Normal"/>
    <w:link w:val="Ttulo1Char"/>
    <w:qFormat/>
    <w:rsid w:val="005259E0"/>
    <w:pPr>
      <w:keepNext/>
      <w:numPr>
        <w:numId w:val="2"/>
      </w:numPr>
      <w:suppressAutoHyphens/>
      <w:spacing w:before="240" w:after="60" w:line="240" w:lineRule="auto"/>
      <w:outlineLvl w:val="0"/>
    </w:pPr>
    <w:rPr>
      <w:rFonts w:ascii="Verdana" w:eastAsia="Times New Roman" w:hAnsi="Verdana" w:cs="Arial"/>
      <w:b/>
      <w:bCs/>
      <w:kern w:val="1"/>
      <w:sz w:val="32"/>
      <w:szCs w:val="32"/>
      <w:lang w:eastAsia="ar-SA"/>
    </w:rPr>
  </w:style>
  <w:style w:type="paragraph" w:styleId="Ttulo2">
    <w:name w:val="heading 2"/>
    <w:basedOn w:val="Normal"/>
    <w:next w:val="Normal"/>
    <w:link w:val="Ttulo2Char"/>
    <w:qFormat/>
    <w:rsid w:val="005259E0"/>
    <w:pPr>
      <w:keepNext/>
      <w:numPr>
        <w:ilvl w:val="1"/>
        <w:numId w:val="2"/>
      </w:numPr>
      <w:suppressAutoHyphens/>
      <w:spacing w:before="240" w:after="120" w:line="240" w:lineRule="auto"/>
      <w:ind w:left="0" w:firstLine="0"/>
      <w:outlineLvl w:val="1"/>
    </w:pPr>
    <w:rPr>
      <w:rFonts w:ascii="Verdana" w:eastAsia="Times New Roman" w:hAnsi="Verdana" w:cs="Arial"/>
      <w:b/>
      <w:bCs/>
      <w:i/>
      <w:iCs/>
      <w:sz w:val="28"/>
      <w:szCs w:val="28"/>
      <w:lang w:eastAsia="ar-SA"/>
    </w:rPr>
  </w:style>
  <w:style w:type="paragraph" w:styleId="Ttulo3">
    <w:name w:val="heading 3"/>
    <w:basedOn w:val="Normal"/>
    <w:next w:val="Normal"/>
    <w:link w:val="Ttulo3Char"/>
    <w:qFormat/>
    <w:rsid w:val="005259E0"/>
    <w:pPr>
      <w:keepNext/>
      <w:numPr>
        <w:ilvl w:val="2"/>
        <w:numId w:val="2"/>
      </w:numPr>
      <w:suppressAutoHyphens/>
      <w:spacing w:before="240" w:after="120" w:line="240" w:lineRule="auto"/>
      <w:ind w:left="0" w:firstLine="0"/>
      <w:outlineLvl w:val="2"/>
    </w:pPr>
    <w:rPr>
      <w:rFonts w:ascii="Verdana" w:eastAsia="Times New Roman" w:hAnsi="Verdana" w:cs="Arial"/>
      <w:b/>
      <w:bCs/>
      <w:sz w:val="26"/>
      <w:szCs w:val="26"/>
      <w:lang w:eastAsia="ar-SA"/>
    </w:rPr>
  </w:style>
  <w:style w:type="paragraph" w:styleId="Ttulo4">
    <w:name w:val="heading 4"/>
    <w:basedOn w:val="Normal"/>
    <w:next w:val="Normal"/>
    <w:link w:val="Ttulo4Char"/>
    <w:qFormat/>
    <w:rsid w:val="005259E0"/>
    <w:pPr>
      <w:keepNext/>
      <w:numPr>
        <w:ilvl w:val="3"/>
        <w:numId w:val="2"/>
      </w:numPr>
      <w:suppressAutoHyphens/>
      <w:spacing w:before="240" w:after="60" w:line="240" w:lineRule="auto"/>
      <w:ind w:left="0" w:firstLine="0"/>
      <w:outlineLvl w:val="3"/>
    </w:pPr>
    <w:rPr>
      <w:rFonts w:ascii="Times New Roman" w:eastAsia="Times New Roman" w:hAnsi="Times New Roman" w:cs="Times New Roman"/>
      <w:b/>
      <w:bCs/>
      <w:sz w:val="28"/>
      <w:szCs w:val="28"/>
      <w:lang w:eastAsia="ar-SA"/>
    </w:rPr>
  </w:style>
  <w:style w:type="paragraph" w:styleId="Ttulo5">
    <w:name w:val="heading 5"/>
    <w:basedOn w:val="Normal"/>
    <w:next w:val="Normal"/>
    <w:link w:val="Ttulo5Char"/>
    <w:qFormat/>
    <w:rsid w:val="005259E0"/>
    <w:pPr>
      <w:numPr>
        <w:ilvl w:val="4"/>
        <w:numId w:val="2"/>
      </w:numPr>
      <w:suppressAutoHyphens/>
      <w:spacing w:before="240" w:after="60" w:line="240" w:lineRule="auto"/>
      <w:outlineLvl w:val="4"/>
    </w:pPr>
    <w:rPr>
      <w:rFonts w:ascii="Times New Roman" w:eastAsia="Times New Roman" w:hAnsi="Times New Roman" w:cs="Times New Roman"/>
      <w:b/>
      <w:bCs/>
      <w:i/>
      <w:iCs/>
      <w:sz w:val="26"/>
      <w:szCs w:val="26"/>
      <w:lang w:eastAsia="ar-SA"/>
    </w:rPr>
  </w:style>
  <w:style w:type="paragraph" w:styleId="Ttulo6">
    <w:name w:val="heading 6"/>
    <w:basedOn w:val="Normal"/>
    <w:next w:val="Normal"/>
    <w:link w:val="Ttulo6Char"/>
    <w:qFormat/>
    <w:rsid w:val="005259E0"/>
    <w:pPr>
      <w:numPr>
        <w:ilvl w:val="5"/>
        <w:numId w:val="2"/>
      </w:numPr>
      <w:suppressAutoHyphens/>
      <w:spacing w:before="240" w:after="60" w:line="240" w:lineRule="auto"/>
      <w:outlineLvl w:val="5"/>
    </w:pPr>
    <w:rPr>
      <w:rFonts w:ascii="Times New Roman" w:eastAsia="Times New Roman" w:hAnsi="Times New Roman" w:cs="Times New Roman"/>
      <w:b/>
      <w:bCs/>
      <w:lang w:eastAsia="ar-SA"/>
    </w:rPr>
  </w:style>
  <w:style w:type="paragraph" w:styleId="Ttulo7">
    <w:name w:val="heading 7"/>
    <w:basedOn w:val="Normal"/>
    <w:next w:val="Normal"/>
    <w:link w:val="Ttulo7Char"/>
    <w:qFormat/>
    <w:rsid w:val="005259E0"/>
    <w:pPr>
      <w:numPr>
        <w:ilvl w:val="6"/>
        <w:numId w:val="2"/>
      </w:numPr>
      <w:suppressAutoHyphens/>
      <w:spacing w:before="240" w:after="60" w:line="240" w:lineRule="auto"/>
      <w:outlineLvl w:val="6"/>
    </w:pPr>
    <w:rPr>
      <w:rFonts w:ascii="Times New Roman" w:eastAsia="Times New Roman" w:hAnsi="Times New Roman" w:cs="Times New Roman"/>
      <w:sz w:val="24"/>
      <w:szCs w:val="24"/>
      <w:lang w:eastAsia="ar-SA"/>
    </w:rPr>
  </w:style>
  <w:style w:type="paragraph" w:styleId="Ttulo8">
    <w:name w:val="heading 8"/>
    <w:basedOn w:val="Normal"/>
    <w:next w:val="Normal"/>
    <w:link w:val="Ttulo8Char"/>
    <w:qFormat/>
    <w:rsid w:val="005259E0"/>
    <w:pPr>
      <w:numPr>
        <w:ilvl w:val="7"/>
        <w:numId w:val="2"/>
      </w:numPr>
      <w:suppressAutoHyphens/>
      <w:spacing w:before="240" w:after="60" w:line="240" w:lineRule="auto"/>
      <w:outlineLvl w:val="7"/>
    </w:pPr>
    <w:rPr>
      <w:rFonts w:ascii="Times New Roman" w:eastAsia="Times New Roman" w:hAnsi="Times New Roman" w:cs="Times New Roman"/>
      <w:i/>
      <w:iCs/>
      <w:sz w:val="24"/>
      <w:szCs w:val="24"/>
      <w:lang w:eastAsia="ar-SA"/>
    </w:rPr>
  </w:style>
  <w:style w:type="paragraph" w:styleId="Ttulo9">
    <w:name w:val="heading 9"/>
    <w:basedOn w:val="Normal"/>
    <w:next w:val="Normal"/>
    <w:link w:val="Ttulo9Char"/>
    <w:qFormat/>
    <w:rsid w:val="005259E0"/>
    <w:pPr>
      <w:numPr>
        <w:ilvl w:val="8"/>
        <w:numId w:val="2"/>
      </w:numPr>
      <w:suppressAutoHyphens/>
      <w:spacing w:before="240" w:after="60" w:line="240" w:lineRule="auto"/>
      <w:outlineLvl w:val="8"/>
    </w:pPr>
    <w:rPr>
      <w:rFonts w:ascii="Arial" w:eastAsia="Times New Roman" w:hAnsi="Arial" w:cs="Arial"/>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9344E"/>
    <w:pPr>
      <w:autoSpaceDE w:val="0"/>
      <w:autoSpaceDN w:val="0"/>
      <w:adjustRightInd w:val="0"/>
      <w:spacing w:after="0" w:line="240" w:lineRule="auto"/>
    </w:pPr>
    <w:rPr>
      <w:rFonts w:ascii="Cambria" w:hAnsi="Cambria" w:cs="Cambria"/>
      <w:color w:val="000000"/>
      <w:sz w:val="24"/>
      <w:szCs w:val="24"/>
    </w:rPr>
  </w:style>
  <w:style w:type="paragraph" w:styleId="Textodebalo">
    <w:name w:val="Balloon Text"/>
    <w:basedOn w:val="Normal"/>
    <w:link w:val="TextodebaloChar"/>
    <w:uiPriority w:val="99"/>
    <w:semiHidden/>
    <w:unhideWhenUsed/>
    <w:rsid w:val="0039344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9344E"/>
    <w:rPr>
      <w:rFonts w:ascii="Tahoma" w:hAnsi="Tahoma" w:cs="Tahoma"/>
      <w:sz w:val="16"/>
      <w:szCs w:val="16"/>
    </w:rPr>
  </w:style>
  <w:style w:type="character" w:customStyle="1" w:styleId="Ttulo1Char">
    <w:name w:val="Título 1 Char"/>
    <w:basedOn w:val="Fontepargpadro"/>
    <w:link w:val="Ttulo1"/>
    <w:rsid w:val="005259E0"/>
    <w:rPr>
      <w:rFonts w:ascii="Verdana" w:eastAsia="Times New Roman" w:hAnsi="Verdana" w:cs="Arial"/>
      <w:b/>
      <w:bCs/>
      <w:kern w:val="1"/>
      <w:sz w:val="32"/>
      <w:szCs w:val="32"/>
      <w:lang w:eastAsia="ar-SA"/>
    </w:rPr>
  </w:style>
  <w:style w:type="character" w:customStyle="1" w:styleId="Ttulo2Char">
    <w:name w:val="Título 2 Char"/>
    <w:basedOn w:val="Fontepargpadro"/>
    <w:link w:val="Ttulo2"/>
    <w:rsid w:val="005259E0"/>
    <w:rPr>
      <w:rFonts w:ascii="Verdana" w:eastAsia="Times New Roman" w:hAnsi="Verdana" w:cs="Arial"/>
      <w:b/>
      <w:bCs/>
      <w:i/>
      <w:iCs/>
      <w:sz w:val="28"/>
      <w:szCs w:val="28"/>
      <w:lang w:eastAsia="ar-SA"/>
    </w:rPr>
  </w:style>
  <w:style w:type="character" w:customStyle="1" w:styleId="Ttulo3Char">
    <w:name w:val="Título 3 Char"/>
    <w:basedOn w:val="Fontepargpadro"/>
    <w:link w:val="Ttulo3"/>
    <w:rsid w:val="005259E0"/>
    <w:rPr>
      <w:rFonts w:ascii="Verdana" w:eastAsia="Times New Roman" w:hAnsi="Verdana" w:cs="Arial"/>
      <w:b/>
      <w:bCs/>
      <w:sz w:val="26"/>
      <w:szCs w:val="26"/>
      <w:lang w:eastAsia="ar-SA"/>
    </w:rPr>
  </w:style>
  <w:style w:type="character" w:customStyle="1" w:styleId="Ttulo4Char">
    <w:name w:val="Título 4 Char"/>
    <w:basedOn w:val="Fontepargpadro"/>
    <w:link w:val="Ttulo4"/>
    <w:rsid w:val="005259E0"/>
    <w:rPr>
      <w:rFonts w:ascii="Times New Roman" w:eastAsia="Times New Roman" w:hAnsi="Times New Roman" w:cs="Times New Roman"/>
      <w:b/>
      <w:bCs/>
      <w:sz w:val="28"/>
      <w:szCs w:val="28"/>
      <w:lang w:eastAsia="ar-SA"/>
    </w:rPr>
  </w:style>
  <w:style w:type="character" w:customStyle="1" w:styleId="Ttulo5Char">
    <w:name w:val="Título 5 Char"/>
    <w:basedOn w:val="Fontepargpadro"/>
    <w:link w:val="Ttulo5"/>
    <w:rsid w:val="005259E0"/>
    <w:rPr>
      <w:rFonts w:ascii="Times New Roman" w:eastAsia="Times New Roman" w:hAnsi="Times New Roman" w:cs="Times New Roman"/>
      <w:b/>
      <w:bCs/>
      <w:i/>
      <w:iCs/>
      <w:sz w:val="26"/>
      <w:szCs w:val="26"/>
      <w:lang w:eastAsia="ar-SA"/>
    </w:rPr>
  </w:style>
  <w:style w:type="character" w:customStyle="1" w:styleId="Ttulo6Char">
    <w:name w:val="Título 6 Char"/>
    <w:basedOn w:val="Fontepargpadro"/>
    <w:link w:val="Ttulo6"/>
    <w:rsid w:val="005259E0"/>
    <w:rPr>
      <w:rFonts w:ascii="Times New Roman" w:eastAsia="Times New Roman" w:hAnsi="Times New Roman" w:cs="Times New Roman"/>
      <w:b/>
      <w:bCs/>
      <w:lang w:eastAsia="ar-SA"/>
    </w:rPr>
  </w:style>
  <w:style w:type="character" w:customStyle="1" w:styleId="Ttulo7Char">
    <w:name w:val="Título 7 Char"/>
    <w:basedOn w:val="Fontepargpadro"/>
    <w:link w:val="Ttulo7"/>
    <w:rsid w:val="005259E0"/>
    <w:rPr>
      <w:rFonts w:ascii="Times New Roman" w:eastAsia="Times New Roman" w:hAnsi="Times New Roman" w:cs="Times New Roman"/>
      <w:sz w:val="24"/>
      <w:szCs w:val="24"/>
      <w:lang w:eastAsia="ar-SA"/>
    </w:rPr>
  </w:style>
  <w:style w:type="character" w:customStyle="1" w:styleId="Ttulo8Char">
    <w:name w:val="Título 8 Char"/>
    <w:basedOn w:val="Fontepargpadro"/>
    <w:link w:val="Ttulo8"/>
    <w:rsid w:val="005259E0"/>
    <w:rPr>
      <w:rFonts w:ascii="Times New Roman" w:eastAsia="Times New Roman" w:hAnsi="Times New Roman" w:cs="Times New Roman"/>
      <w:i/>
      <w:iCs/>
      <w:sz w:val="24"/>
      <w:szCs w:val="24"/>
      <w:lang w:eastAsia="ar-SA"/>
    </w:rPr>
  </w:style>
  <w:style w:type="character" w:customStyle="1" w:styleId="Ttulo9Char">
    <w:name w:val="Título 9 Char"/>
    <w:basedOn w:val="Fontepargpadro"/>
    <w:link w:val="Ttulo9"/>
    <w:rsid w:val="005259E0"/>
    <w:rPr>
      <w:rFonts w:ascii="Arial" w:eastAsia="Times New Roman" w:hAnsi="Arial" w:cs="Arial"/>
      <w:lang w:eastAsia="ar-SA"/>
    </w:rPr>
  </w:style>
  <w:style w:type="paragraph" w:customStyle="1" w:styleId="Tabela">
    <w:name w:val="Tabela"/>
    <w:basedOn w:val="Corpodetexto"/>
    <w:rsid w:val="005259E0"/>
    <w:pPr>
      <w:keepNext/>
      <w:keepLines/>
      <w:suppressAutoHyphens/>
      <w:spacing w:before="40" w:after="40" w:line="240" w:lineRule="auto"/>
    </w:pPr>
    <w:rPr>
      <w:rFonts w:ascii="Times New Roman" w:eastAsia="Times New Roman" w:hAnsi="Times New Roman" w:cs="Times New Roman"/>
      <w:szCs w:val="20"/>
      <w:lang w:eastAsia="ar-SA"/>
    </w:rPr>
  </w:style>
  <w:style w:type="paragraph" w:styleId="Corpodetexto">
    <w:name w:val="Body Text"/>
    <w:basedOn w:val="Normal"/>
    <w:link w:val="CorpodetextoChar"/>
    <w:uiPriority w:val="99"/>
    <w:semiHidden/>
    <w:unhideWhenUsed/>
    <w:rsid w:val="005259E0"/>
    <w:pPr>
      <w:spacing w:after="120"/>
    </w:pPr>
  </w:style>
  <w:style w:type="character" w:customStyle="1" w:styleId="CorpodetextoChar">
    <w:name w:val="Corpo de texto Char"/>
    <w:basedOn w:val="Fontepargpadro"/>
    <w:link w:val="Corpodetexto"/>
    <w:uiPriority w:val="99"/>
    <w:semiHidden/>
    <w:rsid w:val="005259E0"/>
  </w:style>
  <w:style w:type="paragraph" w:styleId="PargrafodaLista">
    <w:name w:val="List Paragraph"/>
    <w:basedOn w:val="Normal"/>
    <w:uiPriority w:val="34"/>
    <w:qFormat/>
    <w:rsid w:val="000F37A1"/>
    <w:pPr>
      <w:ind w:left="720"/>
      <w:contextualSpacing/>
    </w:pPr>
  </w:style>
  <w:style w:type="table" w:styleId="Tabelacomgrade">
    <w:name w:val="Table Grid"/>
    <w:basedOn w:val="Tabelanormal"/>
    <w:rsid w:val="001110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417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417FA"/>
  </w:style>
  <w:style w:type="paragraph" w:styleId="Rodap">
    <w:name w:val="footer"/>
    <w:basedOn w:val="Normal"/>
    <w:link w:val="RodapChar"/>
    <w:uiPriority w:val="99"/>
    <w:unhideWhenUsed/>
    <w:rsid w:val="00E417FA"/>
    <w:pPr>
      <w:tabs>
        <w:tab w:val="center" w:pos="4252"/>
        <w:tab w:val="right" w:pos="8504"/>
      </w:tabs>
      <w:spacing w:after="0" w:line="240" w:lineRule="auto"/>
    </w:pPr>
  </w:style>
  <w:style w:type="character" w:customStyle="1" w:styleId="RodapChar">
    <w:name w:val="Rodapé Char"/>
    <w:basedOn w:val="Fontepargpadro"/>
    <w:link w:val="Rodap"/>
    <w:uiPriority w:val="99"/>
    <w:rsid w:val="00E417FA"/>
  </w:style>
  <w:style w:type="numbering" w:customStyle="1" w:styleId="Estilo1">
    <w:name w:val="Estilo1"/>
    <w:uiPriority w:val="99"/>
    <w:rsid w:val="00602083"/>
    <w:pPr>
      <w:numPr>
        <w:numId w:val="12"/>
      </w:numPr>
    </w:pPr>
  </w:style>
  <w:style w:type="character" w:styleId="Refdecomentrio">
    <w:name w:val="annotation reference"/>
    <w:basedOn w:val="Fontepargpadro"/>
    <w:uiPriority w:val="99"/>
    <w:semiHidden/>
    <w:unhideWhenUsed/>
    <w:rsid w:val="000E5709"/>
    <w:rPr>
      <w:sz w:val="16"/>
      <w:szCs w:val="16"/>
    </w:rPr>
  </w:style>
  <w:style w:type="paragraph" w:styleId="Textodecomentrio">
    <w:name w:val="annotation text"/>
    <w:basedOn w:val="Normal"/>
    <w:link w:val="TextodecomentrioChar"/>
    <w:uiPriority w:val="99"/>
    <w:semiHidden/>
    <w:unhideWhenUsed/>
    <w:rsid w:val="000E570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E5709"/>
    <w:rPr>
      <w:sz w:val="20"/>
      <w:szCs w:val="20"/>
    </w:rPr>
  </w:style>
  <w:style w:type="paragraph" w:styleId="Assuntodocomentrio">
    <w:name w:val="annotation subject"/>
    <w:basedOn w:val="Textodecomentrio"/>
    <w:next w:val="Textodecomentrio"/>
    <w:link w:val="AssuntodocomentrioChar"/>
    <w:uiPriority w:val="99"/>
    <w:semiHidden/>
    <w:unhideWhenUsed/>
    <w:rsid w:val="000E5709"/>
    <w:rPr>
      <w:b/>
      <w:bCs/>
    </w:rPr>
  </w:style>
  <w:style w:type="character" w:customStyle="1" w:styleId="AssuntodocomentrioChar">
    <w:name w:val="Assunto do comentário Char"/>
    <w:basedOn w:val="TextodecomentrioChar"/>
    <w:link w:val="Assuntodocomentrio"/>
    <w:uiPriority w:val="99"/>
    <w:semiHidden/>
    <w:rsid w:val="000E57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C6DB7-5B95-4991-A488-AE373FB6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1016</Words>
  <Characters>5489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dc:creator>
  <cp:lastModifiedBy>IgoR</cp:lastModifiedBy>
  <cp:revision>6</cp:revision>
  <cp:lastPrinted>2017-08-09T15:21:00Z</cp:lastPrinted>
  <dcterms:created xsi:type="dcterms:W3CDTF">2017-08-09T15:20:00Z</dcterms:created>
  <dcterms:modified xsi:type="dcterms:W3CDTF">2017-08-15T21:39:00Z</dcterms:modified>
</cp:coreProperties>
</file>